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6579B" w:rsidRDefault="0046579B">
      <w:pPr>
        <w:spacing w:before="240" w:after="240"/>
        <w:jc w:val="center"/>
        <w:rPr>
          <w:rFonts w:ascii="Times New Roman" w:eastAsia="Times New Roman" w:hAnsi="Times New Roman" w:cs="Times New Roman"/>
          <w:b/>
          <w:sz w:val="24"/>
          <w:szCs w:val="24"/>
        </w:rPr>
      </w:pPr>
    </w:p>
    <w:p w14:paraId="00000002" w14:textId="77777777" w:rsidR="0046579B" w:rsidRDefault="0046579B">
      <w:pPr>
        <w:spacing w:before="240" w:after="240"/>
        <w:jc w:val="center"/>
        <w:rPr>
          <w:rFonts w:ascii="Times New Roman" w:eastAsia="Times New Roman" w:hAnsi="Times New Roman" w:cs="Times New Roman"/>
          <w:b/>
          <w:sz w:val="24"/>
          <w:szCs w:val="24"/>
        </w:rPr>
      </w:pPr>
    </w:p>
    <w:p w14:paraId="00000003" w14:textId="77777777" w:rsidR="0046579B" w:rsidRDefault="0046579B">
      <w:pPr>
        <w:spacing w:before="240" w:after="240"/>
        <w:jc w:val="center"/>
        <w:rPr>
          <w:rFonts w:ascii="Times New Roman" w:eastAsia="Times New Roman" w:hAnsi="Times New Roman" w:cs="Times New Roman"/>
          <w:b/>
          <w:sz w:val="24"/>
          <w:szCs w:val="24"/>
        </w:rPr>
      </w:pPr>
    </w:p>
    <w:p w14:paraId="00000005" w14:textId="77777777" w:rsidR="0046579B" w:rsidRDefault="0046579B" w:rsidP="00B63AB4">
      <w:pPr>
        <w:spacing w:before="240" w:after="240"/>
        <w:rPr>
          <w:rFonts w:ascii="Times New Roman" w:eastAsia="Times New Roman" w:hAnsi="Times New Roman" w:cs="Times New Roman"/>
          <w:b/>
          <w:sz w:val="24"/>
          <w:szCs w:val="24"/>
        </w:rPr>
      </w:pPr>
    </w:p>
    <w:p w14:paraId="00000006" w14:textId="45386084" w:rsidR="0046579B" w:rsidRDefault="005879E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Visualization Project</w:t>
      </w:r>
      <w:r w:rsidR="00D94E3E">
        <w:rPr>
          <w:rFonts w:ascii="Times New Roman" w:eastAsia="Times New Roman" w:hAnsi="Times New Roman" w:cs="Times New Roman"/>
          <w:b/>
          <w:sz w:val="24"/>
          <w:szCs w:val="24"/>
        </w:rPr>
        <w:t>: COVID</w:t>
      </w:r>
      <w:r w:rsidR="00D94E3E" w:rsidRPr="00D94E3E">
        <w:rPr>
          <w:rFonts w:ascii="Times New Roman" w:eastAsia="Times New Roman" w:hAnsi="Times New Roman" w:cs="Times New Roman"/>
          <w:b/>
          <w:sz w:val="24"/>
          <w:szCs w:val="24"/>
        </w:rPr>
        <w:t xml:space="preserve">-19 </w:t>
      </w:r>
      <w:r w:rsidR="00E46D16">
        <w:rPr>
          <w:rFonts w:ascii="Times New Roman" w:eastAsia="Times New Roman" w:hAnsi="Times New Roman" w:cs="Times New Roman"/>
          <w:b/>
          <w:sz w:val="24"/>
          <w:szCs w:val="24"/>
        </w:rPr>
        <w:t>M</w:t>
      </w:r>
      <w:r w:rsidR="00D94E3E" w:rsidRPr="00D94E3E">
        <w:rPr>
          <w:rFonts w:ascii="Times New Roman" w:eastAsia="Times New Roman" w:hAnsi="Times New Roman" w:cs="Times New Roman"/>
          <w:b/>
          <w:sz w:val="24"/>
          <w:szCs w:val="24"/>
        </w:rPr>
        <w:t xml:space="preserve">obility </w:t>
      </w:r>
      <w:r w:rsidR="00E46D16">
        <w:rPr>
          <w:rFonts w:ascii="Times New Roman" w:eastAsia="Times New Roman" w:hAnsi="Times New Roman" w:cs="Times New Roman"/>
          <w:b/>
          <w:sz w:val="24"/>
          <w:szCs w:val="24"/>
        </w:rPr>
        <w:t>R</w:t>
      </w:r>
      <w:r w:rsidR="00D94E3E" w:rsidRPr="00D94E3E">
        <w:rPr>
          <w:rFonts w:ascii="Times New Roman" w:eastAsia="Times New Roman" w:hAnsi="Times New Roman" w:cs="Times New Roman"/>
          <w:b/>
          <w:sz w:val="24"/>
          <w:szCs w:val="24"/>
        </w:rPr>
        <w:t>eports for Ontario</w:t>
      </w:r>
    </w:p>
    <w:p w14:paraId="5EA9F34B" w14:textId="21C044C2" w:rsidR="00B63AB4" w:rsidRDefault="00B63AB4" w:rsidP="00B63AB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 Sebastien (216971293)</w:t>
      </w:r>
    </w:p>
    <w:p w14:paraId="00000007" w14:textId="1C4A04E1" w:rsidR="0046579B" w:rsidRDefault="005879E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Kamya Goenka (216611196)</w:t>
      </w:r>
    </w:p>
    <w:p w14:paraId="00000009" w14:textId="77777777" w:rsidR="0046579B" w:rsidRDefault="005879E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 3031A</w:t>
      </w:r>
    </w:p>
    <w:p w14:paraId="0000000A" w14:textId="77777777" w:rsidR="0046579B" w:rsidRDefault="005879E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Monique Herbert</w:t>
      </w:r>
    </w:p>
    <w:p w14:paraId="0000000B" w14:textId="77777777" w:rsidR="0046579B" w:rsidRDefault="005879E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4th, 2020</w:t>
      </w:r>
    </w:p>
    <w:p w14:paraId="0000000C" w14:textId="77777777" w:rsidR="0046579B" w:rsidRDefault="005879E2">
      <w:pPr>
        <w:spacing w:before="240" w:after="240"/>
        <w:jc w:val="center"/>
        <w:rPr>
          <w:rFonts w:ascii="Times New Roman" w:eastAsia="Times New Roman" w:hAnsi="Times New Roman" w:cs="Times New Roman"/>
          <w:b/>
          <w:sz w:val="24"/>
          <w:szCs w:val="24"/>
        </w:rPr>
      </w:pPr>
      <w:r>
        <w:br w:type="page"/>
      </w:r>
    </w:p>
    <w:p w14:paraId="0000000D" w14:textId="77777777" w:rsidR="0046579B" w:rsidRDefault="005879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 of data</w:t>
      </w:r>
    </w:p>
    <w:p w14:paraId="0000000F" w14:textId="49A91CB4" w:rsidR="0046579B"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5E23DC">
        <w:rPr>
          <w:rFonts w:ascii="Times New Roman" w:eastAsia="Times New Roman" w:hAnsi="Times New Roman" w:cs="Times New Roman"/>
          <w:sz w:val="24"/>
          <w:szCs w:val="24"/>
        </w:rPr>
        <w:t xml:space="preserve">e original </w:t>
      </w:r>
      <w:r>
        <w:rPr>
          <w:rFonts w:ascii="Times New Roman" w:eastAsia="Times New Roman" w:hAnsi="Times New Roman" w:cs="Times New Roman"/>
          <w:sz w:val="24"/>
          <w:szCs w:val="24"/>
        </w:rPr>
        <w:t>dataset, called mobilityreportCA.csv, was collected by Google via its Location History function. It tracks relative changes in sampled Canadians’ mobility patterns (visiting and lingering) at various kinds of public and private facilities relevant to social distancing each day between February 15, 2020 and September 19, 2020.  Sampled users’ mobility pattern data are aggregated by region within Canada (i.e. by province, by district, county, and municipality), facility type (i.e. retail and recreation, grocery and pharmacy, parks, transit stations, workplaces, and residential) and calendar date. The positive and negative mobility values reflect percentage increases and decreases in visitations to each kind of facility each day relative to Google’s baseline: users’ relative mobility pattern changes, sampled between Jan 3-Feb 6 2020. All mobility data was sampled from users who opted-in to Location History for their Google Accounts, and only in cases where the Privacy threshold of sampling mobility data was met (meaning only when locations were sufficiently crowded such that recording the user’s location would not identify them). Raw mobility patterns were converted into relative “percent change[s]”, as recorded mobility patterns were compared to patterns pre-recorded during a baseline period before the COVID-19 pandemic: January 3rd to February 6th, 2020.</w:t>
      </w:r>
    </w:p>
    <w:p w14:paraId="00000011" w14:textId="43C146C9" w:rsidR="0046579B"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data visualization project, we chose to focus on mobility pattern changes in Ontario for two reasons: 1) it was personally relevant, and 2) it was the province with the most consistently recorded mobility information (despite a number of missing mobility percent change cells in the later dates). Since the specificity of locational information was sometimes inconsistent between </w:t>
      </w:r>
      <w:commentRangeStart w:id="0"/>
      <w:r>
        <w:rPr>
          <w:rFonts w:ascii="Times New Roman" w:eastAsia="Times New Roman" w:hAnsi="Times New Roman" w:cs="Times New Roman"/>
          <w:sz w:val="24"/>
          <w:szCs w:val="24"/>
        </w:rPr>
        <w:t>rows</w:t>
      </w:r>
      <w:commentRangeEnd w:id="0"/>
      <w:r w:rsidR="00467C70">
        <w:rPr>
          <w:rStyle w:val="CommentReference"/>
        </w:rPr>
        <w:commentReference w:id="0"/>
      </w:r>
      <w:r>
        <w:rPr>
          <w:rFonts w:ascii="Times New Roman" w:eastAsia="Times New Roman" w:hAnsi="Times New Roman" w:cs="Times New Roman"/>
          <w:sz w:val="24"/>
          <w:szCs w:val="24"/>
        </w:rPr>
        <w:t xml:space="preserve">, we chose not to distinguish between Ontario’s subregions. We also chose to group date-marked rows according to each stage of Ontario’s staged response to COVID-19 to see how mobility patterns might change over the course of changing (or, more specifically, decreasingly stringent) guidelines and restrictions.  Lastly, for easy digestion of our graph, we also decided to aggregate our data by condition so that we could present a single mean percent mobility change value for each of the 6x4 combinations of facility type and stage of Ontario’s COVID-19 response. </w:t>
      </w:r>
      <w:r w:rsidR="00F9336D">
        <w:rPr>
          <w:rFonts w:ascii="Times New Roman" w:eastAsia="Times New Roman" w:hAnsi="Times New Roman" w:cs="Times New Roman"/>
          <w:sz w:val="24"/>
          <w:szCs w:val="24"/>
        </w:rPr>
        <w:t xml:space="preserve">Please see </w:t>
      </w:r>
      <w:r w:rsidR="00F9336D" w:rsidRPr="00D52A26">
        <w:rPr>
          <w:rFonts w:ascii="Times New Roman" w:eastAsia="Times New Roman" w:hAnsi="Times New Roman" w:cs="Times New Roman"/>
          <w:b/>
          <w:bCs/>
          <w:sz w:val="24"/>
          <w:szCs w:val="24"/>
        </w:rPr>
        <w:t>Appendix</w:t>
      </w:r>
      <w:r w:rsidR="00F9336D">
        <w:rPr>
          <w:rFonts w:ascii="Times New Roman" w:eastAsia="Times New Roman" w:hAnsi="Times New Roman" w:cs="Times New Roman"/>
          <w:sz w:val="24"/>
          <w:szCs w:val="24"/>
        </w:rPr>
        <w:t xml:space="preserve"> for our script in its entirety. </w:t>
      </w:r>
      <w:r>
        <w:rPr>
          <w:rFonts w:ascii="Times New Roman" w:eastAsia="Times New Roman" w:hAnsi="Times New Roman" w:cs="Times New Roman"/>
          <w:sz w:val="24"/>
          <w:szCs w:val="24"/>
        </w:rPr>
        <w:t>Our data visualization project will thus visualize the average percent change in Ontarians’ mobility patterns in each type of facility (as compared to the recorded baseline) across each stage of Ontario’s response to COVID, starting with the provincial Lockdown, which was from March 11-July 16, and ending with September 19th of Ontario’s Stage 3.</w:t>
      </w:r>
    </w:p>
    <w:p w14:paraId="00000012" w14:textId="5B5C5C65" w:rsidR="0046579B"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we used </w:t>
      </w:r>
      <w:del w:id="1" w:author="Mark Adkins" w:date="2020-11-05T21:32:00Z">
        <w:r w:rsidDel="00467C70">
          <w:rPr>
            <w:rFonts w:ascii="Times New Roman" w:eastAsia="Times New Roman" w:hAnsi="Times New Roman" w:cs="Times New Roman"/>
            <w:sz w:val="24"/>
            <w:szCs w:val="24"/>
          </w:rPr>
          <w:delText xml:space="preserve">is </w:delText>
        </w:r>
      </w:del>
      <w:ins w:id="2" w:author="Mark Adkins" w:date="2020-11-05T21:32:00Z">
        <w:r w:rsidR="00467C70">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extracted from the Datasearch platform run by Google (</w:t>
      </w:r>
      <w:r>
        <w:rPr>
          <w:rFonts w:ascii="Times New Roman" w:eastAsia="Times New Roman" w:hAnsi="Times New Roman" w:cs="Times New Roman"/>
          <w:sz w:val="24"/>
          <w:szCs w:val="24"/>
          <w:highlight w:val="white"/>
        </w:rPr>
        <w:t xml:space="preserve">Google LLC. (2020). </w:t>
      </w:r>
      <w:r>
        <w:rPr>
          <w:rFonts w:ascii="Times New Roman" w:eastAsia="Times New Roman" w:hAnsi="Times New Roman" w:cs="Times New Roman"/>
          <w:i/>
          <w:sz w:val="24"/>
          <w:szCs w:val="24"/>
        </w:rPr>
        <w:t>Google COVID-19 Community Mobility Reports</w:t>
      </w:r>
      <w:r>
        <w:rPr>
          <w:rFonts w:ascii="Times New Roman" w:eastAsia="Times New Roman" w:hAnsi="Times New Roman" w:cs="Times New Roman"/>
          <w:sz w:val="24"/>
          <w:szCs w:val="24"/>
          <w:highlight w:val="white"/>
        </w:rPr>
        <w:t>. Retrieved from: https://www.google.com/covid19/mobility/</w:t>
      </w:r>
      <w:r>
        <w:rPr>
          <w:rFonts w:ascii="Times New Roman" w:eastAsia="Times New Roman" w:hAnsi="Times New Roman" w:cs="Times New Roman"/>
          <w:sz w:val="24"/>
          <w:szCs w:val="24"/>
        </w:rPr>
        <w:t xml:space="preserve">), which includes a variety of datasets that are publicly available. The details about our chosen dataset - including the method of tracking, reasons for missing values, privacy of data, and a baseline mobility pattern to compare with are outlined in the provided description for the data.  </w:t>
      </w:r>
    </w:p>
    <w:p w14:paraId="00000013" w14:textId="77777777" w:rsidR="0046579B"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timeline for stages of reopening Ontario after the lockdown, which were implemented due to the COVID-19 pandemic, was taken from Ontario’s official website (Archived - Reopening Ontario in Stages. (2020). Retrieved from: </w:t>
      </w:r>
      <w:r>
        <w:rPr>
          <w:rFonts w:ascii="Times New Roman" w:eastAsia="Times New Roman" w:hAnsi="Times New Roman" w:cs="Times New Roman"/>
          <w:sz w:val="24"/>
          <w:szCs w:val="24"/>
        </w:rPr>
        <w:lastRenderedPageBreak/>
        <w:t xml:space="preserve">https://www.ontario.ca/page/reopening-ontario-stages#section-0). As the dates for each stage outlined by Ontario’s government differed by the sub-regions of Ontario, a rough estimate of the date ranges were used to divide the stages for our dataset. </w:t>
      </w:r>
    </w:p>
    <w:p w14:paraId="00000014" w14:textId="77777777" w:rsidR="0046579B" w:rsidRDefault="005879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5DE5AE83" w:rsidR="0046579B" w:rsidRDefault="001875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Visualization</w:t>
      </w:r>
      <w:r w:rsidR="005879E2">
        <w:rPr>
          <w:rFonts w:ascii="Times New Roman" w:eastAsia="Times New Roman" w:hAnsi="Times New Roman" w:cs="Times New Roman"/>
          <w:b/>
          <w:sz w:val="24"/>
          <w:szCs w:val="24"/>
        </w:rPr>
        <w:t xml:space="preserve"> Question</w:t>
      </w:r>
    </w:p>
    <w:p w14:paraId="00000016" w14:textId="5798D776" w:rsidR="0046579B" w:rsidRPr="00B63AB4" w:rsidRDefault="00B63AB4" w:rsidP="00B63AB4">
      <w:pPr>
        <w:rPr>
          <w:rFonts w:ascii="Times New Roman" w:eastAsia="Times New Roman" w:hAnsi="Times New Roman" w:cs="Times New Roman"/>
          <w:bCs/>
          <w:sz w:val="24"/>
          <w:szCs w:val="24"/>
        </w:rPr>
      </w:pPr>
      <w:commentRangeStart w:id="3"/>
      <w:r>
        <w:rPr>
          <w:rFonts w:ascii="Times New Roman" w:eastAsia="Times New Roman" w:hAnsi="Times New Roman" w:cs="Times New Roman"/>
          <w:bCs/>
          <w:sz w:val="24"/>
          <w:szCs w:val="24"/>
        </w:rPr>
        <w:t xml:space="preserve">Our </w:t>
      </w:r>
      <w:r w:rsidR="0018751A">
        <w:rPr>
          <w:rFonts w:ascii="Times New Roman" w:eastAsia="Times New Roman" w:hAnsi="Times New Roman" w:cs="Times New Roman"/>
          <w:bCs/>
          <w:sz w:val="24"/>
          <w:szCs w:val="24"/>
        </w:rPr>
        <w:t xml:space="preserve">visualization </w:t>
      </w:r>
      <w:r>
        <w:rPr>
          <w:rFonts w:ascii="Times New Roman" w:eastAsia="Times New Roman" w:hAnsi="Times New Roman" w:cs="Times New Roman"/>
          <w:bCs/>
          <w:sz w:val="24"/>
          <w:szCs w:val="24"/>
        </w:rPr>
        <w:t>question was as follows: S</w:t>
      </w:r>
      <w:r w:rsidR="005879E2">
        <w:rPr>
          <w:rFonts w:ascii="Times New Roman" w:eastAsia="Times New Roman" w:hAnsi="Times New Roman" w:cs="Times New Roman"/>
          <w:sz w:val="24"/>
          <w:szCs w:val="24"/>
        </w:rPr>
        <w:t xml:space="preserve">ince the baseline period (January 3-February 6), how have Ontarians’ mobility patterns </w:t>
      </w:r>
      <w:r>
        <w:rPr>
          <w:rFonts w:ascii="Times New Roman" w:eastAsia="Times New Roman" w:hAnsi="Times New Roman" w:cs="Times New Roman"/>
          <w:sz w:val="24"/>
          <w:szCs w:val="24"/>
        </w:rPr>
        <w:t xml:space="preserve">changed across </w:t>
      </w:r>
      <w:r w:rsidR="005879E2">
        <w:rPr>
          <w:rFonts w:ascii="Times New Roman" w:eastAsia="Times New Roman" w:hAnsi="Times New Roman" w:cs="Times New Roman"/>
          <w:sz w:val="24"/>
          <w:szCs w:val="24"/>
        </w:rPr>
        <w:t xml:space="preserve">each type of facility </w:t>
      </w:r>
      <w:r>
        <w:rPr>
          <w:rFonts w:ascii="Times New Roman" w:eastAsia="Times New Roman" w:hAnsi="Times New Roman" w:cs="Times New Roman"/>
          <w:sz w:val="24"/>
          <w:szCs w:val="24"/>
        </w:rPr>
        <w:t>over the course of</w:t>
      </w:r>
      <w:r w:rsidR="005879E2">
        <w:rPr>
          <w:rFonts w:ascii="Times New Roman" w:eastAsia="Times New Roman" w:hAnsi="Times New Roman" w:cs="Times New Roman"/>
          <w:sz w:val="24"/>
          <w:szCs w:val="24"/>
        </w:rPr>
        <w:t xml:space="preserve"> each stage of the Ontario government’s response to COVID-19: Lockdown (March 11-July 16), Stage 1 (May 19-June11), Stage 2 (June 12-July 16), and Stage 3 (July 16-September 19)?</w:t>
      </w:r>
      <w:commentRangeEnd w:id="3"/>
      <w:r w:rsidR="00467C70">
        <w:rPr>
          <w:rStyle w:val="CommentReference"/>
        </w:rPr>
        <w:commentReference w:id="3"/>
      </w:r>
    </w:p>
    <w:p w14:paraId="00000017" w14:textId="77777777" w:rsidR="0046579B" w:rsidRDefault="0046579B">
      <w:pPr>
        <w:rPr>
          <w:rFonts w:ascii="Times New Roman" w:eastAsia="Times New Roman" w:hAnsi="Times New Roman" w:cs="Times New Roman"/>
          <w:b/>
          <w:sz w:val="24"/>
          <w:szCs w:val="24"/>
        </w:rPr>
      </w:pPr>
    </w:p>
    <w:p w14:paraId="00000018" w14:textId="77777777" w:rsidR="0046579B" w:rsidRDefault="005879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Goals/Outcomes </w:t>
      </w:r>
    </w:p>
    <w:p w14:paraId="0000001A" w14:textId="68C57491" w:rsidR="0046579B"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with our visualization of our question was to communicate, in a comprehensive and comparable manner, Ontarians’ relative mobility pattern changes in different private and public facilities throughout the staged progression of Ontario’s response to COVID-19. Ideally, we hope our re-framing of these aggregated statistics is more aesthetically pleasing, digestible, and relevant to our fellow Ontarians. </w:t>
      </w:r>
    </w:p>
    <w:p w14:paraId="0000001C" w14:textId="7A15DFED" w:rsidR="0046579B"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data wrangling, we hoped to reframe the dataset into a visualization that would display the results of a factorial-type investigation of the relationship between two independent variables (Stage of COVID-19 in Ontario, and Facility Type) and one dependent variable (Average percent change in Mobility). Our final, modified dataset consists of two categorical independent variables (Stage of Ontario Government’s Response to COVID-19 in Ontario and Facility type), and one continuous dependent variable (Average Percent Change in Mobility).</w:t>
      </w:r>
    </w:p>
    <w:p w14:paraId="0000001D" w14:textId="77777777" w:rsidR="0046579B"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aimed to make sense of our unwieldy and repetitive dataset about Ontarians’ movement trends during the pandemic’s initial stages. Thus, to visualize our particular question, we re-contextualized the data according to a unified timeline that allows for comparisons between each of the decreasingly stringent social distancing protocols the Ontario government placed upon citizens from Lockdown to Stage 3. Re-contextualizing the data according to Ontario’s response stages was of key interest to us, since we wondered which facilities in particular, if any, would show gradual changes in mobility as the stages of Ontario’s response to COVID-19 went on and the social distancing restrictions were gradually lifted. </w:t>
      </w:r>
    </w:p>
    <w:p w14:paraId="0000001E" w14:textId="77777777" w:rsidR="0046579B" w:rsidRDefault="0046579B">
      <w:pPr>
        <w:rPr>
          <w:rFonts w:ascii="Times New Roman" w:eastAsia="Times New Roman" w:hAnsi="Times New Roman" w:cs="Times New Roman"/>
          <w:sz w:val="24"/>
          <w:szCs w:val="24"/>
        </w:rPr>
      </w:pPr>
    </w:p>
    <w:p w14:paraId="0000001F" w14:textId="77777777" w:rsidR="0046579B" w:rsidRDefault="005879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Describing the Layout of the Graph</w:t>
      </w:r>
    </w:p>
    <w:p w14:paraId="00000021" w14:textId="57A6B63C" w:rsidR="0046579B" w:rsidRDefault="00123D9C" w:rsidP="00246460">
      <w:pPr>
        <w:ind w:firstLine="720"/>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 xml:space="preserve">In </w:t>
      </w:r>
      <w:r w:rsidR="00397F61" w:rsidRPr="007158E4">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 xml:space="preserve"> below, t</w:t>
      </w:r>
      <w:r w:rsidR="005879E2">
        <w:rPr>
          <w:rFonts w:ascii="Times New Roman" w:eastAsia="Times New Roman" w:hAnsi="Times New Roman" w:cs="Times New Roman"/>
          <w:sz w:val="24"/>
          <w:szCs w:val="24"/>
        </w:rPr>
        <w:t xml:space="preserve">he time variable, “Stage of Ontario Government’s Response to COVID-19”, is displayed in chronological order by stage along the x-axis, and the y-axis displays the “Average percent change in Mobility (%)”.  The y-axis ranges from -150% to +150% with 0% change in the center, to encapsulate the full range of relative percent changes in mobility patterns with a reasonable amount of room (the highest absolute value of any one datapoint was ~135). </w:t>
      </w:r>
      <w:commentRangeEnd w:id="4"/>
      <w:r w:rsidR="00137937">
        <w:rPr>
          <w:rStyle w:val="CommentReference"/>
        </w:rPr>
        <w:commentReference w:id="4"/>
      </w:r>
      <w:r w:rsidR="005879E2">
        <w:rPr>
          <w:rFonts w:ascii="Times New Roman" w:eastAsia="Times New Roman" w:hAnsi="Times New Roman" w:cs="Times New Roman"/>
          <w:sz w:val="24"/>
          <w:szCs w:val="24"/>
        </w:rPr>
        <w:t xml:space="preserve">Instead of “Percent Change in Mobility”, our y-axis tabulates mobility pattern changes by “Average Percent Change in Mobility (%)”, as all percent change data has </w:t>
      </w:r>
      <w:r w:rsidR="005879E2">
        <w:rPr>
          <w:rFonts w:ascii="Times New Roman" w:eastAsia="Times New Roman" w:hAnsi="Times New Roman" w:cs="Times New Roman"/>
          <w:sz w:val="24"/>
          <w:szCs w:val="24"/>
        </w:rPr>
        <w:lastRenderedPageBreak/>
        <w:t>been aggregated by stage and facility type. A grey, horizontal line was added at y=0 to show the baseline for easier comparison.</w:t>
      </w:r>
    </w:p>
    <w:p w14:paraId="00000022" w14:textId="40487750" w:rsidR="0046579B" w:rsidRDefault="005879E2" w:rsidP="0077422C">
      <w:pPr>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broken lines and data-points denote the direction of change across stages, distinguishing between “Facility type” by colour, as indicated in the legend. Each point plotted on the graph indicates the average (aggregated) percent change in Ontarians’ mobility patterns for a given facility type during a particular stage of COVID-19. </w:t>
      </w:r>
      <w:commentRangeStart w:id="5"/>
      <w:r>
        <w:rPr>
          <w:rFonts w:ascii="Times New Roman" w:eastAsia="Times New Roman" w:hAnsi="Times New Roman" w:cs="Times New Roman"/>
          <w:sz w:val="24"/>
          <w:szCs w:val="24"/>
        </w:rPr>
        <w:t xml:space="preserve">These points were selected to be wide rings to represent that they are averages and represent multiple clustered data points.  The line was deliberately made to be dashed because although the masses’ mobility patterns may have changed from stage to stage, there is no confirming whether these aggregated points </w:t>
      </w:r>
      <w:r w:rsidR="004B570D">
        <w:rPr>
          <w:rFonts w:ascii="Times New Roman" w:eastAsia="Times New Roman" w:hAnsi="Times New Roman" w:cs="Times New Roman"/>
          <w:sz w:val="24"/>
          <w:szCs w:val="24"/>
        </w:rPr>
        <w:t>could be interpellated</w:t>
      </w:r>
      <w:r w:rsidR="005C3B62">
        <w:rPr>
          <w:rFonts w:ascii="Times New Roman" w:eastAsia="Times New Roman" w:hAnsi="Times New Roman" w:cs="Times New Roman"/>
          <w:sz w:val="24"/>
          <w:szCs w:val="24"/>
        </w:rPr>
        <w:t xml:space="preserve"> between each stage</w:t>
      </w:r>
      <w:r w:rsidR="00D73C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also </w:t>
      </w:r>
      <w:r w:rsidR="004B570D">
        <w:rPr>
          <w:rFonts w:ascii="Times New Roman" w:eastAsia="Times New Roman" w:hAnsi="Times New Roman" w:cs="Times New Roman"/>
          <w:sz w:val="24"/>
          <w:szCs w:val="24"/>
        </w:rPr>
        <w:t>unknown whether the datapoints reflect the mobility patterns of the exact same sampled individuals</w:t>
      </w:r>
      <w:r w:rsidR="00FA7B4A">
        <w:rPr>
          <w:rFonts w:ascii="Times New Roman" w:eastAsia="Times New Roman" w:hAnsi="Times New Roman" w:cs="Times New Roman"/>
          <w:sz w:val="24"/>
          <w:szCs w:val="24"/>
        </w:rPr>
        <w:t xml:space="preserve"> each time</w:t>
      </w:r>
      <w:r w:rsidR="004B570D">
        <w:rPr>
          <w:rFonts w:ascii="Times New Roman" w:eastAsia="Times New Roman" w:hAnsi="Times New Roman" w:cs="Times New Roman"/>
          <w:sz w:val="24"/>
          <w:szCs w:val="24"/>
        </w:rPr>
        <w:t>, since it might be possible</w:t>
      </w:r>
      <w:r>
        <w:rPr>
          <w:rFonts w:ascii="Times New Roman" w:eastAsia="Times New Roman" w:hAnsi="Times New Roman" w:cs="Times New Roman"/>
          <w:sz w:val="24"/>
          <w:szCs w:val="24"/>
        </w:rPr>
        <w:t xml:space="preserve"> that different members of the population were sampled on various dates throughout this graph, depending on their Google Maps settings during this time.</w:t>
      </w:r>
      <w:commentRangeEnd w:id="5"/>
      <w:r w:rsidR="00137937">
        <w:rPr>
          <w:rStyle w:val="CommentReference"/>
        </w:rPr>
        <w:commentReference w:id="5"/>
      </w:r>
      <w:r>
        <w:rPr>
          <w:rFonts w:ascii="Times New Roman" w:eastAsia="Times New Roman" w:hAnsi="Times New Roman" w:cs="Times New Roman"/>
          <w:sz w:val="24"/>
          <w:szCs w:val="24"/>
        </w:rPr>
        <w:t xml:space="preserve"> </w:t>
      </w:r>
    </w:p>
    <w:p w14:paraId="00000023" w14:textId="2ADBAF2E" w:rsidR="0046579B" w:rsidRDefault="0046579B">
      <w:pPr>
        <w:rPr>
          <w:rFonts w:ascii="Times New Roman" w:eastAsia="Times New Roman" w:hAnsi="Times New Roman" w:cs="Times New Roman"/>
          <w:sz w:val="24"/>
          <w:szCs w:val="24"/>
        </w:rPr>
      </w:pPr>
    </w:p>
    <w:p w14:paraId="48DC3753" w14:textId="5C290F0D" w:rsidR="00154B18" w:rsidRDefault="006248CE">
      <w:pPr>
        <w:rPr>
          <w:rFonts w:ascii="Times New Roman" w:eastAsia="Times New Roman" w:hAnsi="Times New Roman" w:cs="Times New Roman"/>
          <w:sz w:val="24"/>
          <w:szCs w:val="24"/>
        </w:rPr>
      </w:pPr>
      <w:commentRangeStart w:id="6"/>
      <w:r>
        <w:rPr>
          <w:rFonts w:ascii="Times New Roman" w:eastAsia="Times New Roman" w:hAnsi="Times New Roman" w:cs="Times New Roman"/>
          <w:noProof/>
          <w:sz w:val="24"/>
          <w:szCs w:val="24"/>
        </w:rPr>
        <w:drawing>
          <wp:inline distT="0" distB="0" distL="0" distR="0" wp14:anchorId="2E335E0F" wp14:editId="3A748A72">
            <wp:extent cx="5943600" cy="3820160"/>
            <wp:effectExtent l="0" t="0" r="0" b="2540"/>
            <wp:docPr id="1" name="Picture 1" descr="A picture containing 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 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commentRangeEnd w:id="6"/>
      <w:r w:rsidR="0052355C">
        <w:rPr>
          <w:rStyle w:val="CommentReference"/>
        </w:rPr>
        <w:commentReference w:id="6"/>
      </w:r>
    </w:p>
    <w:p w14:paraId="07F3E7DA" w14:textId="77777777" w:rsidR="00154B18" w:rsidRDefault="00154B18">
      <w:pPr>
        <w:rPr>
          <w:rFonts w:ascii="Times New Roman" w:eastAsia="Times New Roman" w:hAnsi="Times New Roman" w:cs="Times New Roman"/>
          <w:sz w:val="24"/>
          <w:szCs w:val="24"/>
        </w:rPr>
      </w:pPr>
    </w:p>
    <w:p w14:paraId="2521A14C" w14:textId="3F6F835B" w:rsidR="007158E4" w:rsidRPr="007158E4" w:rsidRDefault="007158E4">
      <w:pPr>
        <w:rPr>
          <w:rFonts w:ascii="Times New Roman" w:eastAsia="Times New Roman" w:hAnsi="Times New Roman" w:cs="Times New Roman"/>
          <w:bCs/>
          <w:sz w:val="24"/>
          <w:szCs w:val="24"/>
        </w:rPr>
      </w:pPr>
      <w:r w:rsidRPr="00033F5E">
        <w:rPr>
          <w:rFonts w:ascii="Times New Roman" w:eastAsia="Times New Roman" w:hAnsi="Times New Roman" w:cs="Times New Roman"/>
          <w:bCs/>
          <w:sz w:val="24"/>
          <w:szCs w:val="24"/>
        </w:rPr>
        <w:t>Figure 1</w:t>
      </w:r>
      <w:r w:rsidR="00033F5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D33241">
        <w:rPr>
          <w:rFonts w:ascii="Times New Roman" w:eastAsia="Times New Roman" w:hAnsi="Times New Roman" w:cs="Times New Roman"/>
          <w:bCs/>
          <w:sz w:val="24"/>
          <w:szCs w:val="24"/>
        </w:rPr>
        <w:t>Average percent changes in Ontarians’ mobility patterns across facility types over the course of Ontario’s multi-staged approach to the COVID-19 pandemic.</w:t>
      </w:r>
    </w:p>
    <w:p w14:paraId="47F4EC8F" w14:textId="77777777" w:rsidR="007158E4" w:rsidRDefault="007158E4">
      <w:pPr>
        <w:rPr>
          <w:rFonts w:ascii="Times New Roman" w:eastAsia="Times New Roman" w:hAnsi="Times New Roman" w:cs="Times New Roman"/>
          <w:b/>
          <w:sz w:val="24"/>
          <w:szCs w:val="24"/>
        </w:rPr>
      </w:pPr>
    </w:p>
    <w:p w14:paraId="00000024" w14:textId="220C2BB1" w:rsidR="0046579B" w:rsidRDefault="00F314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Observable T</w:t>
      </w:r>
      <w:r w:rsidR="005879E2">
        <w:rPr>
          <w:rFonts w:ascii="Times New Roman" w:eastAsia="Times New Roman" w:hAnsi="Times New Roman" w:cs="Times New Roman"/>
          <w:b/>
          <w:sz w:val="24"/>
          <w:szCs w:val="24"/>
        </w:rPr>
        <w:t>rends in the graph</w:t>
      </w:r>
    </w:p>
    <w:p w14:paraId="56C4F7F1" w14:textId="0D457302" w:rsidR="00B86D42" w:rsidRDefault="00854701"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observable trend which we were expecting was a marked drop from the baseline in mobility for all facility types except residential; it makes sense that residential mobility patterns </w:t>
      </w:r>
      <w:r>
        <w:rPr>
          <w:rFonts w:ascii="Times New Roman" w:eastAsia="Times New Roman" w:hAnsi="Times New Roman" w:cs="Times New Roman"/>
          <w:sz w:val="24"/>
          <w:szCs w:val="24"/>
        </w:rPr>
        <w:lastRenderedPageBreak/>
        <w:t>experienced a boost during Lockdown, as citizens were confined primarily in their homes.  As various restrictions gradually lifted across each subsequent stage, it is no wonder that each facility type began to see more mobility, with time spent in residential facilities gradually decreasing accordingly.</w:t>
      </w:r>
      <w:r w:rsidR="00EC3580">
        <w:rPr>
          <w:rFonts w:ascii="Times New Roman" w:eastAsia="Times New Roman" w:hAnsi="Times New Roman" w:cs="Times New Roman"/>
          <w:sz w:val="24"/>
          <w:szCs w:val="24"/>
        </w:rPr>
        <w:t xml:space="preserve">  Interestingly, even by Stage 3, the most relaxed stage, people seem to have been in their homes more than they were </w:t>
      </w:r>
      <w:r w:rsidR="003D653C">
        <w:rPr>
          <w:rFonts w:ascii="Times New Roman" w:eastAsia="Times New Roman" w:hAnsi="Times New Roman" w:cs="Times New Roman"/>
          <w:sz w:val="24"/>
          <w:szCs w:val="24"/>
        </w:rPr>
        <w:t xml:space="preserve">on average </w:t>
      </w:r>
      <w:r w:rsidR="00EC3580">
        <w:rPr>
          <w:rFonts w:ascii="Times New Roman" w:eastAsia="Times New Roman" w:hAnsi="Times New Roman" w:cs="Times New Roman"/>
          <w:sz w:val="24"/>
          <w:szCs w:val="24"/>
        </w:rPr>
        <w:t xml:space="preserve">during the baseline period; this might be </w:t>
      </w:r>
      <w:r w:rsidR="0088576E">
        <w:rPr>
          <w:rFonts w:ascii="Times New Roman" w:eastAsia="Times New Roman" w:hAnsi="Times New Roman" w:cs="Times New Roman"/>
          <w:sz w:val="24"/>
          <w:szCs w:val="24"/>
        </w:rPr>
        <w:t>due to their need to work and/or attend school remotely</w:t>
      </w:r>
      <w:r w:rsidR="000E2473">
        <w:rPr>
          <w:rFonts w:ascii="Times New Roman" w:eastAsia="Times New Roman" w:hAnsi="Times New Roman" w:cs="Times New Roman"/>
          <w:sz w:val="24"/>
          <w:szCs w:val="24"/>
        </w:rPr>
        <w:t>, a</w:t>
      </w:r>
      <w:r w:rsidR="00997A15">
        <w:rPr>
          <w:rFonts w:ascii="Times New Roman" w:eastAsia="Times New Roman" w:hAnsi="Times New Roman" w:cs="Times New Roman"/>
          <w:sz w:val="24"/>
          <w:szCs w:val="24"/>
        </w:rPr>
        <w:t xml:space="preserve">s well as </w:t>
      </w:r>
      <w:r w:rsidR="00B123A0">
        <w:rPr>
          <w:rFonts w:ascii="Times New Roman" w:eastAsia="Times New Roman" w:hAnsi="Times New Roman" w:cs="Times New Roman"/>
          <w:sz w:val="24"/>
          <w:szCs w:val="24"/>
        </w:rPr>
        <w:t xml:space="preserve">due to </w:t>
      </w:r>
      <w:r w:rsidR="00B11150">
        <w:rPr>
          <w:rFonts w:ascii="Times New Roman" w:eastAsia="Times New Roman" w:hAnsi="Times New Roman" w:cs="Times New Roman"/>
          <w:sz w:val="24"/>
          <w:szCs w:val="24"/>
        </w:rPr>
        <w:t>enduring</w:t>
      </w:r>
      <w:r w:rsidR="00EC2945">
        <w:rPr>
          <w:rFonts w:ascii="Times New Roman" w:eastAsia="Times New Roman" w:hAnsi="Times New Roman" w:cs="Times New Roman"/>
          <w:sz w:val="24"/>
          <w:szCs w:val="24"/>
        </w:rPr>
        <w:t xml:space="preserve"> restrictions </w:t>
      </w:r>
      <w:r w:rsidR="00F25EBF">
        <w:rPr>
          <w:rFonts w:ascii="Times New Roman" w:eastAsia="Times New Roman" w:hAnsi="Times New Roman" w:cs="Times New Roman"/>
          <w:sz w:val="24"/>
          <w:szCs w:val="24"/>
        </w:rPr>
        <w:t xml:space="preserve">placed on </w:t>
      </w:r>
      <w:r w:rsidR="00EC1433">
        <w:rPr>
          <w:rFonts w:ascii="Times New Roman" w:eastAsia="Times New Roman" w:hAnsi="Times New Roman" w:cs="Times New Roman"/>
          <w:sz w:val="24"/>
          <w:szCs w:val="24"/>
        </w:rPr>
        <w:t xml:space="preserve">activities requiring </w:t>
      </w:r>
      <w:r w:rsidR="001F750B">
        <w:rPr>
          <w:rFonts w:ascii="Times New Roman" w:eastAsia="Times New Roman" w:hAnsi="Times New Roman" w:cs="Times New Roman"/>
          <w:sz w:val="24"/>
          <w:szCs w:val="24"/>
        </w:rPr>
        <w:t xml:space="preserve">large </w:t>
      </w:r>
      <w:r w:rsidR="00EC1433">
        <w:rPr>
          <w:rFonts w:ascii="Times New Roman" w:eastAsia="Times New Roman" w:hAnsi="Times New Roman" w:cs="Times New Roman"/>
          <w:sz w:val="24"/>
          <w:szCs w:val="24"/>
        </w:rPr>
        <w:t xml:space="preserve">indoor </w:t>
      </w:r>
      <w:r w:rsidR="00F25EBF">
        <w:rPr>
          <w:rFonts w:ascii="Times New Roman" w:eastAsia="Times New Roman" w:hAnsi="Times New Roman" w:cs="Times New Roman"/>
          <w:sz w:val="24"/>
          <w:szCs w:val="24"/>
        </w:rPr>
        <w:t>gatherings</w:t>
      </w:r>
      <w:r w:rsidR="00EC1433">
        <w:rPr>
          <w:rFonts w:ascii="Times New Roman" w:eastAsia="Times New Roman" w:hAnsi="Times New Roman" w:cs="Times New Roman"/>
          <w:sz w:val="24"/>
          <w:szCs w:val="24"/>
        </w:rPr>
        <w:t>.</w:t>
      </w:r>
    </w:p>
    <w:p w14:paraId="16DADD9F" w14:textId="3C59C0D5" w:rsidR="00B86D42" w:rsidRDefault="00B86D4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foreseeable trend</w:t>
      </w:r>
      <w:r w:rsidR="005879E2" w:rsidRPr="00854701">
        <w:rPr>
          <w:rFonts w:ascii="Times New Roman" w:eastAsia="Times New Roman" w:hAnsi="Times New Roman" w:cs="Times New Roman"/>
          <w:sz w:val="24"/>
          <w:szCs w:val="24"/>
        </w:rPr>
        <w:t xml:space="preserve"> was the drastic rate at which mobility in parks shot up after Lockdown; </w:t>
      </w:r>
      <w:r w:rsidR="006C17E2">
        <w:rPr>
          <w:rFonts w:ascii="Times New Roman" w:eastAsia="Times New Roman" w:hAnsi="Times New Roman" w:cs="Times New Roman"/>
          <w:sz w:val="24"/>
          <w:szCs w:val="24"/>
        </w:rPr>
        <w:t>w</w:t>
      </w:r>
      <w:r w:rsidR="006C17E2" w:rsidRPr="00854701">
        <w:rPr>
          <w:rFonts w:ascii="Times New Roman" w:eastAsia="Times New Roman" w:hAnsi="Times New Roman" w:cs="Times New Roman"/>
          <w:sz w:val="24"/>
          <w:szCs w:val="24"/>
        </w:rPr>
        <w:t xml:space="preserve">e see a higher frequency </w:t>
      </w:r>
      <w:r w:rsidR="006C17E2">
        <w:rPr>
          <w:rFonts w:ascii="Times New Roman" w:eastAsia="Times New Roman" w:hAnsi="Times New Roman" w:cs="Times New Roman"/>
          <w:sz w:val="24"/>
          <w:szCs w:val="24"/>
        </w:rPr>
        <w:t xml:space="preserve">and duration </w:t>
      </w:r>
      <w:r w:rsidR="006C17E2" w:rsidRPr="00854701">
        <w:rPr>
          <w:rFonts w:ascii="Times New Roman" w:eastAsia="Times New Roman" w:hAnsi="Times New Roman" w:cs="Times New Roman"/>
          <w:sz w:val="24"/>
          <w:szCs w:val="24"/>
        </w:rPr>
        <w:t xml:space="preserve">of </w:t>
      </w:r>
      <w:r w:rsidR="006C17E2">
        <w:rPr>
          <w:rFonts w:ascii="Times New Roman" w:eastAsia="Times New Roman" w:hAnsi="Times New Roman" w:cs="Times New Roman"/>
          <w:sz w:val="24"/>
          <w:szCs w:val="24"/>
        </w:rPr>
        <w:t xml:space="preserve">park </w:t>
      </w:r>
      <w:r w:rsidR="006C17E2" w:rsidRPr="00854701">
        <w:rPr>
          <w:rFonts w:ascii="Times New Roman" w:eastAsia="Times New Roman" w:hAnsi="Times New Roman" w:cs="Times New Roman"/>
          <w:sz w:val="24"/>
          <w:szCs w:val="24"/>
        </w:rPr>
        <w:t>visit</w:t>
      </w:r>
      <w:r w:rsidR="006C17E2">
        <w:rPr>
          <w:rFonts w:ascii="Times New Roman" w:eastAsia="Times New Roman" w:hAnsi="Times New Roman" w:cs="Times New Roman"/>
          <w:sz w:val="24"/>
          <w:szCs w:val="24"/>
        </w:rPr>
        <w:t>s</w:t>
      </w:r>
      <w:r w:rsidR="006C17E2" w:rsidRPr="00854701">
        <w:rPr>
          <w:rFonts w:ascii="Times New Roman" w:eastAsia="Times New Roman" w:hAnsi="Times New Roman" w:cs="Times New Roman"/>
          <w:sz w:val="24"/>
          <w:szCs w:val="24"/>
        </w:rPr>
        <w:t xml:space="preserve"> during the summer months as we proceed into Stage 1 and Stage 2 of the COVID-19 timeline in Ontario.</w:t>
      </w:r>
      <w:r w:rsidR="006C17E2">
        <w:rPr>
          <w:rFonts w:ascii="Times New Roman" w:eastAsia="Times New Roman" w:hAnsi="Times New Roman" w:cs="Times New Roman"/>
          <w:sz w:val="24"/>
          <w:szCs w:val="24"/>
        </w:rPr>
        <w:t xml:space="preserve">  T</w:t>
      </w:r>
      <w:r w:rsidR="005879E2" w:rsidRPr="00854701">
        <w:rPr>
          <w:rFonts w:ascii="Times New Roman" w:eastAsia="Times New Roman" w:hAnsi="Times New Roman" w:cs="Times New Roman"/>
          <w:sz w:val="24"/>
          <w:szCs w:val="24"/>
        </w:rPr>
        <w:t xml:space="preserve">his </w:t>
      </w:r>
      <w:r w:rsidR="006C17E2">
        <w:rPr>
          <w:rFonts w:ascii="Times New Roman" w:eastAsia="Times New Roman" w:hAnsi="Times New Roman" w:cs="Times New Roman"/>
          <w:sz w:val="24"/>
          <w:szCs w:val="24"/>
        </w:rPr>
        <w:t xml:space="preserve">trend </w:t>
      </w:r>
      <w:r w:rsidR="005879E2" w:rsidRPr="00854701">
        <w:rPr>
          <w:rFonts w:ascii="Times New Roman" w:eastAsia="Times New Roman" w:hAnsi="Times New Roman" w:cs="Times New Roman"/>
          <w:sz w:val="24"/>
          <w:szCs w:val="24"/>
        </w:rPr>
        <w:t xml:space="preserve">makes sense, of course, since being outdoors was, for many, one of the few acceptable ways to take a break from the confines of their homes, as well as the only way to see their friends while following social distancing guidelines. </w:t>
      </w:r>
      <w:commentRangeStart w:id="8"/>
      <w:r w:rsidR="005879E2" w:rsidRPr="00854701">
        <w:rPr>
          <w:rFonts w:ascii="Times New Roman" w:eastAsia="Times New Roman" w:hAnsi="Times New Roman" w:cs="Times New Roman"/>
          <w:sz w:val="24"/>
          <w:szCs w:val="24"/>
        </w:rPr>
        <w:t xml:space="preserve">Additionally, on a non-COVID-19-related note, the weather was beginning to get warmer around this time, and </w:t>
      </w:r>
      <w:r w:rsidR="003C1AEE">
        <w:rPr>
          <w:rFonts w:ascii="Times New Roman" w:eastAsia="Times New Roman" w:hAnsi="Times New Roman" w:cs="Times New Roman"/>
          <w:sz w:val="24"/>
          <w:szCs w:val="24"/>
        </w:rPr>
        <w:t xml:space="preserve">so it makes sense </w:t>
      </w:r>
      <w:r w:rsidR="005879E2" w:rsidRPr="00854701">
        <w:rPr>
          <w:rFonts w:ascii="Times New Roman" w:eastAsia="Times New Roman" w:hAnsi="Times New Roman" w:cs="Times New Roman"/>
          <w:sz w:val="24"/>
          <w:szCs w:val="24"/>
        </w:rPr>
        <w:t>Ontarians w</w:t>
      </w:r>
      <w:r w:rsidR="003C1AEE">
        <w:rPr>
          <w:rFonts w:ascii="Times New Roman" w:eastAsia="Times New Roman" w:hAnsi="Times New Roman" w:cs="Times New Roman"/>
          <w:sz w:val="24"/>
          <w:szCs w:val="24"/>
        </w:rPr>
        <w:t>ould</w:t>
      </w:r>
      <w:r w:rsidR="005879E2" w:rsidRPr="00854701">
        <w:rPr>
          <w:rFonts w:ascii="Times New Roman" w:eastAsia="Times New Roman" w:hAnsi="Times New Roman" w:cs="Times New Roman"/>
          <w:sz w:val="24"/>
          <w:szCs w:val="24"/>
        </w:rPr>
        <w:t xml:space="preserve"> flock</w:t>
      </w:r>
      <w:r w:rsidR="006234ED">
        <w:rPr>
          <w:rFonts w:ascii="Times New Roman" w:eastAsia="Times New Roman" w:hAnsi="Times New Roman" w:cs="Times New Roman"/>
          <w:sz w:val="24"/>
          <w:szCs w:val="24"/>
        </w:rPr>
        <w:t xml:space="preserve"> </w:t>
      </w:r>
      <w:r w:rsidR="005879E2" w:rsidRPr="00854701">
        <w:rPr>
          <w:rFonts w:ascii="Times New Roman" w:eastAsia="Times New Roman" w:hAnsi="Times New Roman" w:cs="Times New Roman"/>
          <w:sz w:val="24"/>
          <w:szCs w:val="24"/>
        </w:rPr>
        <w:t xml:space="preserve">to </w:t>
      </w:r>
      <w:r w:rsidR="00B22C5D">
        <w:rPr>
          <w:rFonts w:ascii="Times New Roman" w:eastAsia="Times New Roman" w:hAnsi="Times New Roman" w:cs="Times New Roman"/>
          <w:sz w:val="24"/>
          <w:szCs w:val="24"/>
        </w:rPr>
        <w:t xml:space="preserve">public </w:t>
      </w:r>
      <w:r w:rsidR="005879E2" w:rsidRPr="00854701">
        <w:rPr>
          <w:rFonts w:ascii="Times New Roman" w:eastAsia="Times New Roman" w:hAnsi="Times New Roman" w:cs="Times New Roman"/>
          <w:sz w:val="24"/>
          <w:szCs w:val="24"/>
        </w:rPr>
        <w:t xml:space="preserve">parks and beaches to take advantage of this, even when </w:t>
      </w:r>
      <w:r w:rsidR="00DA6C81">
        <w:rPr>
          <w:rFonts w:ascii="Times New Roman" w:eastAsia="Times New Roman" w:hAnsi="Times New Roman" w:cs="Times New Roman"/>
          <w:sz w:val="24"/>
          <w:szCs w:val="24"/>
        </w:rPr>
        <w:t>congregating</w:t>
      </w:r>
      <w:r w:rsidR="00EA1270">
        <w:rPr>
          <w:rFonts w:ascii="Times New Roman" w:eastAsia="Times New Roman" w:hAnsi="Times New Roman" w:cs="Times New Roman"/>
          <w:sz w:val="24"/>
          <w:szCs w:val="24"/>
        </w:rPr>
        <w:t xml:space="preserve"> in large groups</w:t>
      </w:r>
      <w:r w:rsidR="005879E2" w:rsidRPr="00854701">
        <w:rPr>
          <w:rFonts w:ascii="Times New Roman" w:eastAsia="Times New Roman" w:hAnsi="Times New Roman" w:cs="Times New Roman"/>
          <w:sz w:val="24"/>
          <w:szCs w:val="24"/>
        </w:rPr>
        <w:t xml:space="preserve"> was not recommended</w:t>
      </w:r>
      <w:commentRangeEnd w:id="8"/>
      <w:r w:rsidR="00E24C5B">
        <w:rPr>
          <w:rStyle w:val="CommentReference"/>
        </w:rPr>
        <w:commentReference w:id="8"/>
      </w:r>
      <w:r w:rsidR="005879E2" w:rsidRPr="00854701">
        <w:rPr>
          <w:rFonts w:ascii="Times New Roman" w:eastAsia="Times New Roman" w:hAnsi="Times New Roman" w:cs="Times New Roman"/>
          <w:sz w:val="24"/>
          <w:szCs w:val="24"/>
        </w:rPr>
        <w:t xml:space="preserve">. </w:t>
      </w:r>
    </w:p>
    <w:p w14:paraId="6AECBEA6" w14:textId="5A47928E" w:rsidR="00B01E41" w:rsidRDefault="00985EFE"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t>
      </w:r>
      <w:r w:rsidR="00924DD0">
        <w:rPr>
          <w:rFonts w:ascii="Times New Roman" w:eastAsia="Times New Roman" w:hAnsi="Times New Roman" w:cs="Times New Roman"/>
          <w:sz w:val="24"/>
          <w:szCs w:val="24"/>
        </w:rPr>
        <w:t>observable</w:t>
      </w:r>
      <w:r>
        <w:rPr>
          <w:rFonts w:ascii="Times New Roman" w:eastAsia="Times New Roman" w:hAnsi="Times New Roman" w:cs="Times New Roman"/>
          <w:sz w:val="24"/>
          <w:szCs w:val="24"/>
        </w:rPr>
        <w:t xml:space="preserve"> trend </w:t>
      </w:r>
      <w:r w:rsidR="00924DD0">
        <w:rPr>
          <w:rFonts w:ascii="Times New Roman" w:eastAsia="Times New Roman" w:hAnsi="Times New Roman" w:cs="Times New Roman"/>
          <w:sz w:val="24"/>
          <w:szCs w:val="24"/>
        </w:rPr>
        <w:t>i</w:t>
      </w:r>
      <w:r>
        <w:rPr>
          <w:rFonts w:ascii="Times New Roman" w:eastAsia="Times New Roman" w:hAnsi="Times New Roman" w:cs="Times New Roman"/>
          <w:sz w:val="24"/>
          <w:szCs w:val="24"/>
        </w:rPr>
        <w:t>s that m</w:t>
      </w:r>
      <w:r w:rsidR="005879E2">
        <w:rPr>
          <w:rFonts w:ascii="Times New Roman" w:eastAsia="Times New Roman" w:hAnsi="Times New Roman" w:cs="Times New Roman"/>
          <w:sz w:val="24"/>
          <w:szCs w:val="24"/>
        </w:rPr>
        <w:t>obility patterns in grocery stores and pharmacies underwent a relatively small change</w:t>
      </w:r>
      <w:r w:rsidR="001E0B89">
        <w:rPr>
          <w:rFonts w:ascii="Times New Roman" w:eastAsia="Times New Roman" w:hAnsi="Times New Roman" w:cs="Times New Roman"/>
          <w:sz w:val="24"/>
          <w:szCs w:val="24"/>
        </w:rPr>
        <w:t xml:space="preserve"> from baseline to the Lockdown period</w:t>
      </w:r>
      <w:r>
        <w:rPr>
          <w:rFonts w:ascii="Times New Roman" w:eastAsia="Times New Roman" w:hAnsi="Times New Roman" w:cs="Times New Roman"/>
          <w:sz w:val="24"/>
          <w:szCs w:val="24"/>
        </w:rPr>
        <w:t>; this was foreseeable</w:t>
      </w:r>
      <w:r w:rsidR="005879E2">
        <w:rPr>
          <w:rFonts w:ascii="Times New Roman" w:eastAsia="Times New Roman" w:hAnsi="Times New Roman" w:cs="Times New Roman"/>
          <w:sz w:val="24"/>
          <w:szCs w:val="24"/>
        </w:rPr>
        <w:t xml:space="preserve"> as these are facilities that, regardless of COVID-19 stages, are necessary to visit in order to get essential products such as food</w:t>
      </w:r>
      <w:r w:rsidR="00B96551">
        <w:rPr>
          <w:rFonts w:ascii="Times New Roman" w:eastAsia="Times New Roman" w:hAnsi="Times New Roman" w:cs="Times New Roman"/>
          <w:sz w:val="24"/>
          <w:szCs w:val="24"/>
        </w:rPr>
        <w:t>,</w:t>
      </w:r>
      <w:r w:rsidR="005879E2">
        <w:rPr>
          <w:rFonts w:ascii="Times New Roman" w:eastAsia="Times New Roman" w:hAnsi="Times New Roman" w:cs="Times New Roman"/>
          <w:sz w:val="24"/>
          <w:szCs w:val="24"/>
        </w:rPr>
        <w:t xml:space="preserve"> medication</w:t>
      </w:r>
      <w:r w:rsidR="00B96551">
        <w:rPr>
          <w:rFonts w:ascii="Times New Roman" w:eastAsia="Times New Roman" w:hAnsi="Times New Roman" w:cs="Times New Roman"/>
          <w:sz w:val="24"/>
          <w:szCs w:val="24"/>
        </w:rPr>
        <w:t>, and household essentials;</w:t>
      </w:r>
      <w:r w:rsidR="005879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furthermore, </w:t>
      </w:r>
      <w:r w:rsidR="006706CC">
        <w:rPr>
          <w:rFonts w:ascii="Times New Roman" w:eastAsia="Times New Roman" w:hAnsi="Times New Roman" w:cs="Times New Roman"/>
          <w:sz w:val="24"/>
          <w:szCs w:val="24"/>
        </w:rPr>
        <w:t>having b</w:t>
      </w:r>
      <w:r w:rsidR="005879E2">
        <w:rPr>
          <w:rFonts w:ascii="Times New Roman" w:eastAsia="Times New Roman" w:hAnsi="Times New Roman" w:cs="Times New Roman"/>
          <w:sz w:val="24"/>
          <w:szCs w:val="24"/>
        </w:rPr>
        <w:t xml:space="preserve">eing deemed </w:t>
      </w:r>
      <w:r w:rsidR="0091142D">
        <w:rPr>
          <w:rFonts w:ascii="Times New Roman" w:eastAsia="Times New Roman" w:hAnsi="Times New Roman" w:cs="Times New Roman"/>
          <w:sz w:val="24"/>
          <w:szCs w:val="24"/>
        </w:rPr>
        <w:t>“</w:t>
      </w:r>
      <w:r w:rsidR="005879E2">
        <w:rPr>
          <w:rFonts w:ascii="Times New Roman" w:eastAsia="Times New Roman" w:hAnsi="Times New Roman" w:cs="Times New Roman"/>
          <w:sz w:val="24"/>
          <w:szCs w:val="24"/>
        </w:rPr>
        <w:t>essential services</w:t>
      </w:r>
      <w:r w:rsidR="0091142D">
        <w:rPr>
          <w:rFonts w:ascii="Times New Roman" w:eastAsia="Times New Roman" w:hAnsi="Times New Roman" w:cs="Times New Roman"/>
          <w:sz w:val="24"/>
          <w:szCs w:val="24"/>
        </w:rPr>
        <w:t>” from the start</w:t>
      </w:r>
      <w:r w:rsidR="005879E2">
        <w:rPr>
          <w:rFonts w:ascii="Times New Roman" w:eastAsia="Times New Roman" w:hAnsi="Times New Roman" w:cs="Times New Roman"/>
          <w:sz w:val="24"/>
          <w:szCs w:val="24"/>
        </w:rPr>
        <w:t xml:space="preserve">, </w:t>
      </w:r>
      <w:r w:rsidR="00364218">
        <w:rPr>
          <w:rFonts w:ascii="Times New Roman" w:eastAsia="Times New Roman" w:hAnsi="Times New Roman" w:cs="Times New Roman"/>
          <w:sz w:val="24"/>
          <w:szCs w:val="24"/>
        </w:rPr>
        <w:t xml:space="preserve">mobility to </w:t>
      </w:r>
      <w:r w:rsidR="005879E2">
        <w:rPr>
          <w:rFonts w:ascii="Times New Roman" w:eastAsia="Times New Roman" w:hAnsi="Times New Roman" w:cs="Times New Roman"/>
          <w:sz w:val="24"/>
          <w:szCs w:val="24"/>
        </w:rPr>
        <w:t>these facilities w</w:t>
      </w:r>
      <w:r w:rsidR="00364218">
        <w:rPr>
          <w:rFonts w:ascii="Times New Roman" w:eastAsia="Times New Roman" w:hAnsi="Times New Roman" w:cs="Times New Roman"/>
          <w:sz w:val="24"/>
          <w:szCs w:val="24"/>
        </w:rPr>
        <w:t>as</w:t>
      </w:r>
      <w:r w:rsidR="005879E2">
        <w:rPr>
          <w:rFonts w:ascii="Times New Roman" w:eastAsia="Times New Roman" w:hAnsi="Times New Roman" w:cs="Times New Roman"/>
          <w:sz w:val="24"/>
          <w:szCs w:val="24"/>
        </w:rPr>
        <w:t xml:space="preserve"> not heavily restricted </w:t>
      </w:r>
      <w:r w:rsidR="001464BD">
        <w:rPr>
          <w:rFonts w:ascii="Times New Roman" w:eastAsia="Times New Roman" w:hAnsi="Times New Roman" w:cs="Times New Roman"/>
          <w:sz w:val="24"/>
          <w:szCs w:val="24"/>
        </w:rPr>
        <w:t>even during Lockdown</w:t>
      </w:r>
      <w:r w:rsidR="005879E2">
        <w:rPr>
          <w:rFonts w:ascii="Times New Roman" w:eastAsia="Times New Roman" w:hAnsi="Times New Roman" w:cs="Times New Roman"/>
          <w:sz w:val="24"/>
          <w:szCs w:val="24"/>
        </w:rPr>
        <w:t>.</w:t>
      </w:r>
      <w:r w:rsidR="001E0B89">
        <w:rPr>
          <w:rFonts w:ascii="Times New Roman" w:eastAsia="Times New Roman" w:hAnsi="Times New Roman" w:cs="Times New Roman"/>
          <w:sz w:val="24"/>
          <w:szCs w:val="24"/>
        </w:rPr>
        <w:t xml:space="preserve"> </w:t>
      </w:r>
      <w:r w:rsidR="0014299C">
        <w:rPr>
          <w:rFonts w:ascii="Times New Roman" w:eastAsia="Times New Roman" w:hAnsi="Times New Roman" w:cs="Times New Roman"/>
          <w:sz w:val="24"/>
          <w:szCs w:val="24"/>
        </w:rPr>
        <w:t xml:space="preserve"> What is </w:t>
      </w:r>
      <w:r w:rsidR="00645D55">
        <w:rPr>
          <w:rFonts w:ascii="Times New Roman" w:eastAsia="Times New Roman" w:hAnsi="Times New Roman" w:cs="Times New Roman"/>
          <w:sz w:val="24"/>
          <w:szCs w:val="24"/>
        </w:rPr>
        <w:t>slightly</w:t>
      </w:r>
      <w:r w:rsidR="0014299C">
        <w:rPr>
          <w:rFonts w:ascii="Times New Roman" w:eastAsia="Times New Roman" w:hAnsi="Times New Roman" w:cs="Times New Roman"/>
          <w:sz w:val="24"/>
          <w:szCs w:val="24"/>
        </w:rPr>
        <w:t xml:space="preserve"> surprising is that </w:t>
      </w:r>
      <w:r w:rsidR="001E0B89">
        <w:rPr>
          <w:rFonts w:ascii="Times New Roman" w:eastAsia="Times New Roman" w:hAnsi="Times New Roman" w:cs="Times New Roman"/>
          <w:sz w:val="24"/>
          <w:szCs w:val="24"/>
        </w:rPr>
        <w:t xml:space="preserve">mobility rates to grocery stores and pharmacies </w:t>
      </w:r>
      <w:r w:rsidR="0014299C">
        <w:rPr>
          <w:rFonts w:ascii="Times New Roman" w:eastAsia="Times New Roman" w:hAnsi="Times New Roman" w:cs="Times New Roman"/>
          <w:sz w:val="24"/>
          <w:szCs w:val="24"/>
        </w:rPr>
        <w:t>seem to have</w:t>
      </w:r>
      <w:r w:rsidR="001E0B89">
        <w:rPr>
          <w:rFonts w:ascii="Times New Roman" w:eastAsia="Times New Roman" w:hAnsi="Times New Roman" w:cs="Times New Roman"/>
          <w:sz w:val="24"/>
          <w:szCs w:val="24"/>
        </w:rPr>
        <w:t xml:space="preserve"> increase</w:t>
      </w:r>
      <w:r w:rsidR="0014299C">
        <w:rPr>
          <w:rFonts w:ascii="Times New Roman" w:eastAsia="Times New Roman" w:hAnsi="Times New Roman" w:cs="Times New Roman"/>
          <w:sz w:val="24"/>
          <w:szCs w:val="24"/>
        </w:rPr>
        <w:t>d</w:t>
      </w:r>
      <w:r w:rsidR="001E0B89">
        <w:rPr>
          <w:rFonts w:ascii="Times New Roman" w:eastAsia="Times New Roman" w:hAnsi="Times New Roman" w:cs="Times New Roman"/>
          <w:sz w:val="24"/>
          <w:szCs w:val="24"/>
        </w:rPr>
        <w:t xml:space="preserve"> as Ontario’s response stages got more relaxed. At first glance, this </w:t>
      </w:r>
      <w:r w:rsidR="001828EA">
        <w:rPr>
          <w:rFonts w:ascii="Times New Roman" w:eastAsia="Times New Roman" w:hAnsi="Times New Roman" w:cs="Times New Roman"/>
          <w:sz w:val="24"/>
          <w:szCs w:val="24"/>
        </w:rPr>
        <w:t xml:space="preserve">trend </w:t>
      </w:r>
      <w:r w:rsidR="001E0B89">
        <w:rPr>
          <w:rFonts w:ascii="Times New Roman" w:eastAsia="Times New Roman" w:hAnsi="Times New Roman" w:cs="Times New Roman"/>
          <w:sz w:val="24"/>
          <w:szCs w:val="24"/>
        </w:rPr>
        <w:t xml:space="preserve">is slightly curious, as it is not logical to assume that people would suddenly need </w:t>
      </w:r>
      <w:r w:rsidR="0083626B">
        <w:rPr>
          <w:rFonts w:ascii="Times New Roman" w:eastAsia="Times New Roman" w:hAnsi="Times New Roman" w:cs="Times New Roman"/>
          <w:sz w:val="24"/>
          <w:szCs w:val="24"/>
        </w:rPr>
        <w:t>more</w:t>
      </w:r>
      <w:r w:rsidR="001E0B89">
        <w:rPr>
          <w:rFonts w:ascii="Times New Roman" w:eastAsia="Times New Roman" w:hAnsi="Times New Roman" w:cs="Times New Roman"/>
          <w:sz w:val="24"/>
          <w:szCs w:val="24"/>
        </w:rPr>
        <w:t xml:space="preserve"> food and/or essentials as </w:t>
      </w:r>
      <w:r w:rsidR="00835486">
        <w:rPr>
          <w:rFonts w:ascii="Times New Roman" w:eastAsia="Times New Roman" w:hAnsi="Times New Roman" w:cs="Times New Roman"/>
          <w:sz w:val="24"/>
          <w:szCs w:val="24"/>
        </w:rPr>
        <w:t>provincial</w:t>
      </w:r>
      <w:r w:rsidR="001E0B89">
        <w:rPr>
          <w:rFonts w:ascii="Times New Roman" w:eastAsia="Times New Roman" w:hAnsi="Times New Roman" w:cs="Times New Roman"/>
          <w:sz w:val="24"/>
          <w:szCs w:val="24"/>
        </w:rPr>
        <w:t xml:space="preserve"> regulations relaxed</w:t>
      </w:r>
      <w:r w:rsidR="001B3507">
        <w:rPr>
          <w:rFonts w:ascii="Times New Roman" w:eastAsia="Times New Roman" w:hAnsi="Times New Roman" w:cs="Times New Roman"/>
          <w:sz w:val="24"/>
          <w:szCs w:val="24"/>
        </w:rPr>
        <w:t xml:space="preserve"> somewhat</w:t>
      </w:r>
      <w:r w:rsidR="00A4235C">
        <w:rPr>
          <w:rFonts w:ascii="Times New Roman" w:eastAsia="Times New Roman" w:hAnsi="Times New Roman" w:cs="Times New Roman"/>
          <w:sz w:val="24"/>
          <w:szCs w:val="24"/>
        </w:rPr>
        <w:t>. P</w:t>
      </w:r>
      <w:r w:rsidR="00D10A2A">
        <w:rPr>
          <w:rFonts w:ascii="Times New Roman" w:eastAsia="Times New Roman" w:hAnsi="Times New Roman" w:cs="Times New Roman"/>
          <w:sz w:val="24"/>
          <w:szCs w:val="24"/>
        </w:rPr>
        <w:t>lausible</w:t>
      </w:r>
      <w:r w:rsidR="001E0B89">
        <w:rPr>
          <w:rFonts w:ascii="Times New Roman" w:eastAsia="Times New Roman" w:hAnsi="Times New Roman" w:cs="Times New Roman"/>
          <w:sz w:val="24"/>
          <w:szCs w:val="24"/>
        </w:rPr>
        <w:t xml:space="preserve"> interpretations of this </w:t>
      </w:r>
      <w:r w:rsidR="00D10FF3">
        <w:rPr>
          <w:rFonts w:ascii="Times New Roman" w:eastAsia="Times New Roman" w:hAnsi="Times New Roman" w:cs="Times New Roman"/>
          <w:sz w:val="24"/>
          <w:szCs w:val="24"/>
        </w:rPr>
        <w:t>increasing</w:t>
      </w:r>
      <w:r w:rsidR="00477E8A">
        <w:rPr>
          <w:rFonts w:ascii="Times New Roman" w:eastAsia="Times New Roman" w:hAnsi="Times New Roman" w:cs="Times New Roman"/>
          <w:sz w:val="24"/>
          <w:szCs w:val="24"/>
        </w:rPr>
        <w:t xml:space="preserve"> </w:t>
      </w:r>
      <w:r w:rsidR="001E0B89">
        <w:rPr>
          <w:rFonts w:ascii="Times New Roman" w:eastAsia="Times New Roman" w:hAnsi="Times New Roman" w:cs="Times New Roman"/>
          <w:sz w:val="24"/>
          <w:szCs w:val="24"/>
        </w:rPr>
        <w:t>trend might be any of the following: 1) this change reflects an increase of the duration of each trip to grocery stores and pharmacies as the population bec</w:t>
      </w:r>
      <w:r w:rsidR="000204CB">
        <w:rPr>
          <w:rFonts w:ascii="Times New Roman" w:eastAsia="Times New Roman" w:hAnsi="Times New Roman" w:cs="Times New Roman"/>
          <w:sz w:val="24"/>
          <w:szCs w:val="24"/>
        </w:rPr>
        <w:t>ame</w:t>
      </w:r>
      <w:r w:rsidR="001E0B89">
        <w:rPr>
          <w:rFonts w:ascii="Times New Roman" w:eastAsia="Times New Roman" w:hAnsi="Times New Roman" w:cs="Times New Roman"/>
          <w:sz w:val="24"/>
          <w:szCs w:val="24"/>
        </w:rPr>
        <w:t xml:space="preserve"> less nervous</w:t>
      </w:r>
      <w:r w:rsidR="00B359E0">
        <w:rPr>
          <w:rFonts w:ascii="Times New Roman" w:eastAsia="Times New Roman" w:hAnsi="Times New Roman" w:cs="Times New Roman"/>
          <w:sz w:val="24"/>
          <w:szCs w:val="24"/>
        </w:rPr>
        <w:t>,</w:t>
      </w:r>
      <w:r w:rsidR="001E0B89">
        <w:rPr>
          <w:rFonts w:ascii="Times New Roman" w:eastAsia="Times New Roman" w:hAnsi="Times New Roman" w:cs="Times New Roman"/>
          <w:sz w:val="24"/>
          <w:szCs w:val="24"/>
        </w:rPr>
        <w:t xml:space="preserve"> </w:t>
      </w:r>
      <w:r w:rsidR="00B359E0">
        <w:rPr>
          <w:rFonts w:ascii="Times New Roman" w:eastAsia="Times New Roman" w:hAnsi="Times New Roman" w:cs="Times New Roman"/>
          <w:sz w:val="24"/>
          <w:szCs w:val="24"/>
        </w:rPr>
        <w:t xml:space="preserve">2) this change reflects an increase of non-essential shopping in pharmacies, </w:t>
      </w:r>
      <w:r w:rsidR="001E0B89">
        <w:rPr>
          <w:rFonts w:ascii="Times New Roman" w:eastAsia="Times New Roman" w:hAnsi="Times New Roman" w:cs="Times New Roman"/>
          <w:sz w:val="24"/>
          <w:szCs w:val="24"/>
        </w:rPr>
        <w:t>3) households began travelling to grocery stores in larger groups as the stages wore on</w:t>
      </w:r>
      <w:r w:rsidR="00F56AD6">
        <w:rPr>
          <w:rFonts w:ascii="Times New Roman" w:eastAsia="Times New Roman" w:hAnsi="Times New Roman" w:cs="Times New Roman"/>
          <w:sz w:val="24"/>
          <w:szCs w:val="24"/>
        </w:rPr>
        <w:t>, or</w:t>
      </w:r>
      <w:r w:rsidR="001E0B89">
        <w:rPr>
          <w:rFonts w:ascii="Times New Roman" w:eastAsia="Times New Roman" w:hAnsi="Times New Roman" w:cs="Times New Roman"/>
          <w:sz w:val="24"/>
          <w:szCs w:val="24"/>
        </w:rPr>
        <w:t xml:space="preserve"> 4) as people adjusted to life during the pandemic, households stopped stockpiling essentials</w:t>
      </w:r>
      <w:r w:rsidR="00356F2F">
        <w:rPr>
          <w:rFonts w:ascii="Times New Roman" w:eastAsia="Times New Roman" w:hAnsi="Times New Roman" w:cs="Times New Roman"/>
          <w:sz w:val="24"/>
          <w:szCs w:val="24"/>
        </w:rPr>
        <w:t xml:space="preserve"> as much</w:t>
      </w:r>
      <w:r w:rsidR="001E0B89">
        <w:rPr>
          <w:rFonts w:ascii="Times New Roman" w:eastAsia="Times New Roman" w:hAnsi="Times New Roman" w:cs="Times New Roman"/>
          <w:sz w:val="24"/>
          <w:szCs w:val="24"/>
        </w:rPr>
        <w:t xml:space="preserve">, which </w:t>
      </w:r>
      <w:r w:rsidR="001429AE">
        <w:rPr>
          <w:rFonts w:ascii="Times New Roman" w:eastAsia="Times New Roman" w:hAnsi="Times New Roman" w:cs="Times New Roman"/>
          <w:sz w:val="24"/>
          <w:szCs w:val="24"/>
        </w:rPr>
        <w:t xml:space="preserve">would </w:t>
      </w:r>
      <w:r w:rsidR="00C026AF">
        <w:rPr>
          <w:rFonts w:ascii="Times New Roman" w:eastAsia="Times New Roman" w:hAnsi="Times New Roman" w:cs="Times New Roman"/>
          <w:sz w:val="24"/>
          <w:szCs w:val="24"/>
        </w:rPr>
        <w:t>necessit</w:t>
      </w:r>
      <w:r w:rsidR="00542290">
        <w:rPr>
          <w:rFonts w:ascii="Times New Roman" w:eastAsia="Times New Roman" w:hAnsi="Times New Roman" w:cs="Times New Roman"/>
          <w:sz w:val="24"/>
          <w:szCs w:val="24"/>
        </w:rPr>
        <w:t>at</w:t>
      </w:r>
      <w:r w:rsidR="00C026AF">
        <w:rPr>
          <w:rFonts w:ascii="Times New Roman" w:eastAsia="Times New Roman" w:hAnsi="Times New Roman" w:cs="Times New Roman"/>
          <w:sz w:val="24"/>
          <w:szCs w:val="24"/>
        </w:rPr>
        <w:t xml:space="preserve">e </w:t>
      </w:r>
      <w:r w:rsidR="001E0B89">
        <w:rPr>
          <w:rFonts w:ascii="Times New Roman" w:eastAsia="Times New Roman" w:hAnsi="Times New Roman" w:cs="Times New Roman"/>
          <w:sz w:val="24"/>
          <w:szCs w:val="24"/>
        </w:rPr>
        <w:t xml:space="preserve">more frequent trips to buy </w:t>
      </w:r>
      <w:r w:rsidR="00304F46">
        <w:rPr>
          <w:rFonts w:ascii="Times New Roman" w:eastAsia="Times New Roman" w:hAnsi="Times New Roman" w:cs="Times New Roman"/>
          <w:sz w:val="24"/>
          <w:szCs w:val="24"/>
        </w:rPr>
        <w:t>essentials</w:t>
      </w:r>
      <w:r w:rsidR="003D15D2">
        <w:rPr>
          <w:rFonts w:ascii="Times New Roman" w:eastAsia="Times New Roman" w:hAnsi="Times New Roman" w:cs="Times New Roman"/>
          <w:sz w:val="24"/>
          <w:szCs w:val="24"/>
        </w:rPr>
        <w:t>.</w:t>
      </w:r>
      <w:r w:rsidR="001E0B89">
        <w:rPr>
          <w:rFonts w:ascii="Times New Roman" w:eastAsia="Times New Roman" w:hAnsi="Times New Roman" w:cs="Times New Roman"/>
          <w:sz w:val="24"/>
          <w:szCs w:val="24"/>
        </w:rPr>
        <w:t xml:space="preserve"> </w:t>
      </w:r>
    </w:p>
    <w:p w14:paraId="0000002A" w14:textId="5E4165B1" w:rsidR="0046579B" w:rsidRPr="000E51C5"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more minute scale, it seems that </w:t>
      </w:r>
      <w:r w:rsidR="00BE51AF">
        <w:rPr>
          <w:rFonts w:ascii="Times New Roman" w:eastAsia="Times New Roman" w:hAnsi="Times New Roman" w:cs="Times New Roman"/>
          <w:sz w:val="24"/>
          <w:szCs w:val="24"/>
        </w:rPr>
        <w:t xml:space="preserve">mobility patterns at </w:t>
      </w:r>
      <w:r w:rsidR="00AB1FC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etail and </w:t>
      </w:r>
      <w:r w:rsidR="00AB1FC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ecreation, </w:t>
      </w:r>
      <w:r w:rsidR="00AB1FCE">
        <w:rPr>
          <w:rFonts w:ascii="Times New Roman" w:eastAsia="Times New Roman" w:hAnsi="Times New Roman" w:cs="Times New Roman"/>
          <w:sz w:val="24"/>
          <w:szCs w:val="24"/>
        </w:rPr>
        <w:t>T</w:t>
      </w:r>
      <w:r>
        <w:rPr>
          <w:rFonts w:ascii="Times New Roman" w:eastAsia="Times New Roman" w:hAnsi="Times New Roman" w:cs="Times New Roman"/>
          <w:sz w:val="24"/>
          <w:szCs w:val="24"/>
        </w:rPr>
        <w:t>ransit</w:t>
      </w:r>
      <w:r w:rsidR="00151F58">
        <w:rPr>
          <w:rFonts w:ascii="Times New Roman" w:eastAsia="Times New Roman" w:hAnsi="Times New Roman" w:cs="Times New Roman"/>
          <w:sz w:val="24"/>
          <w:szCs w:val="24"/>
        </w:rPr>
        <w:t xml:space="preserve"> Stations</w:t>
      </w:r>
      <w:r>
        <w:rPr>
          <w:rFonts w:ascii="Times New Roman" w:eastAsia="Times New Roman" w:hAnsi="Times New Roman" w:cs="Times New Roman"/>
          <w:sz w:val="24"/>
          <w:szCs w:val="24"/>
        </w:rPr>
        <w:t xml:space="preserve">, and </w:t>
      </w:r>
      <w:r w:rsidR="00AB1FCE">
        <w:rPr>
          <w:rFonts w:ascii="Times New Roman" w:eastAsia="Times New Roman" w:hAnsi="Times New Roman" w:cs="Times New Roman"/>
          <w:sz w:val="24"/>
          <w:szCs w:val="24"/>
        </w:rPr>
        <w:t>W</w:t>
      </w:r>
      <w:r>
        <w:rPr>
          <w:rFonts w:ascii="Times New Roman" w:eastAsia="Times New Roman" w:hAnsi="Times New Roman" w:cs="Times New Roman"/>
          <w:sz w:val="24"/>
          <w:szCs w:val="24"/>
        </w:rPr>
        <w:t>orkplace</w:t>
      </w:r>
      <w:r w:rsidR="00BE51AF">
        <w:rPr>
          <w:rFonts w:ascii="Times New Roman" w:eastAsia="Times New Roman" w:hAnsi="Times New Roman" w:cs="Times New Roman"/>
          <w:sz w:val="24"/>
          <w:szCs w:val="24"/>
        </w:rPr>
        <w:t xml:space="preserve"> facilities</w:t>
      </w:r>
      <w:r>
        <w:rPr>
          <w:rFonts w:ascii="Times New Roman" w:eastAsia="Times New Roman" w:hAnsi="Times New Roman" w:cs="Times New Roman"/>
          <w:sz w:val="24"/>
          <w:szCs w:val="24"/>
        </w:rPr>
        <w:t xml:space="preserve"> </w:t>
      </w:r>
      <w:r w:rsidR="00BE51AF">
        <w:rPr>
          <w:rFonts w:ascii="Times New Roman" w:eastAsia="Times New Roman" w:hAnsi="Times New Roman" w:cs="Times New Roman"/>
          <w:sz w:val="24"/>
          <w:szCs w:val="24"/>
        </w:rPr>
        <w:t xml:space="preserve">were </w:t>
      </w:r>
      <w:r w:rsidR="009562EA">
        <w:rPr>
          <w:rFonts w:ascii="Times New Roman" w:eastAsia="Times New Roman" w:hAnsi="Times New Roman" w:cs="Times New Roman"/>
          <w:sz w:val="24"/>
          <w:szCs w:val="24"/>
        </w:rPr>
        <w:t xml:space="preserve">all </w:t>
      </w:r>
      <w:r w:rsidR="00BE51AF">
        <w:rPr>
          <w:rFonts w:ascii="Times New Roman" w:eastAsia="Times New Roman" w:hAnsi="Times New Roman" w:cs="Times New Roman"/>
          <w:sz w:val="24"/>
          <w:szCs w:val="24"/>
        </w:rPr>
        <w:t>similarly reduced</w:t>
      </w:r>
      <w:r>
        <w:rPr>
          <w:rFonts w:ascii="Times New Roman" w:eastAsia="Times New Roman" w:hAnsi="Times New Roman" w:cs="Times New Roman"/>
          <w:sz w:val="24"/>
          <w:szCs w:val="24"/>
        </w:rPr>
        <w:t xml:space="preserve"> during Lockdown, </w:t>
      </w:r>
      <w:r w:rsidR="005B2949">
        <w:rPr>
          <w:rFonts w:ascii="Times New Roman" w:eastAsia="Times New Roman" w:hAnsi="Times New Roman" w:cs="Times New Roman"/>
          <w:sz w:val="24"/>
          <w:szCs w:val="24"/>
        </w:rPr>
        <w:t xml:space="preserve">and </w:t>
      </w:r>
      <w:r w:rsidR="00510B5B">
        <w:rPr>
          <w:rFonts w:ascii="Times New Roman" w:eastAsia="Times New Roman" w:hAnsi="Times New Roman" w:cs="Times New Roman"/>
          <w:sz w:val="24"/>
          <w:szCs w:val="24"/>
        </w:rPr>
        <w:t>mobility at all three increased gradually over the course of the subsequent stages</w:t>
      </w:r>
      <w:r w:rsidR="00E059DB">
        <w:rPr>
          <w:rFonts w:ascii="Times New Roman" w:eastAsia="Times New Roman" w:hAnsi="Times New Roman" w:cs="Times New Roman"/>
          <w:sz w:val="24"/>
          <w:szCs w:val="24"/>
        </w:rPr>
        <w:t xml:space="preserve">.  The increases in mobility patterns for all three facility types, of course, could be attributed to the opening up of non-essential services to the public in Stages 2 and Stage 3. </w:t>
      </w:r>
      <w:r w:rsidR="00510B5B">
        <w:rPr>
          <w:rFonts w:ascii="Times New Roman" w:eastAsia="Times New Roman" w:hAnsi="Times New Roman" w:cs="Times New Roman"/>
          <w:sz w:val="24"/>
          <w:szCs w:val="24"/>
        </w:rPr>
        <w:t xml:space="preserve"> </w:t>
      </w:r>
      <w:r w:rsidR="00E059DB">
        <w:rPr>
          <w:rFonts w:ascii="Times New Roman" w:eastAsia="Times New Roman" w:hAnsi="Times New Roman" w:cs="Times New Roman"/>
          <w:sz w:val="24"/>
          <w:szCs w:val="24"/>
        </w:rPr>
        <w:t xml:space="preserve">However, it is interesting to note that </w:t>
      </w:r>
      <w:r w:rsidR="00DB1D61">
        <w:rPr>
          <w:rFonts w:ascii="Times New Roman" w:eastAsia="Times New Roman" w:hAnsi="Times New Roman" w:cs="Times New Roman"/>
          <w:sz w:val="24"/>
          <w:szCs w:val="24"/>
        </w:rPr>
        <w:t xml:space="preserve">mobility at </w:t>
      </w:r>
      <w:r w:rsidR="00AB1FC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etail and </w:t>
      </w:r>
      <w:r w:rsidR="00AB1FC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ecreation </w:t>
      </w:r>
      <w:r w:rsidR="00DB1D61">
        <w:rPr>
          <w:rFonts w:ascii="Times New Roman" w:eastAsia="Times New Roman" w:hAnsi="Times New Roman" w:cs="Times New Roman"/>
          <w:sz w:val="24"/>
          <w:szCs w:val="24"/>
        </w:rPr>
        <w:t xml:space="preserve">facilities </w:t>
      </w:r>
      <w:r w:rsidR="008E156F">
        <w:rPr>
          <w:rFonts w:ascii="Times New Roman" w:eastAsia="Times New Roman" w:hAnsi="Times New Roman" w:cs="Times New Roman"/>
          <w:sz w:val="24"/>
          <w:szCs w:val="24"/>
        </w:rPr>
        <w:t xml:space="preserve">seems to have </w:t>
      </w:r>
      <w:r>
        <w:rPr>
          <w:rFonts w:ascii="Times New Roman" w:eastAsia="Times New Roman" w:hAnsi="Times New Roman" w:cs="Times New Roman"/>
          <w:sz w:val="24"/>
          <w:szCs w:val="24"/>
        </w:rPr>
        <w:t xml:space="preserve">increased at a faster rate than did </w:t>
      </w:r>
      <w:r w:rsidR="00046596">
        <w:rPr>
          <w:rFonts w:ascii="Times New Roman" w:eastAsia="Times New Roman" w:hAnsi="Times New Roman" w:cs="Times New Roman"/>
          <w:sz w:val="24"/>
          <w:szCs w:val="24"/>
        </w:rPr>
        <w:t>the other two</w:t>
      </w:r>
      <w:r w:rsidR="00B87A0B">
        <w:rPr>
          <w:rFonts w:ascii="Times New Roman" w:eastAsia="Times New Roman" w:hAnsi="Times New Roman" w:cs="Times New Roman"/>
          <w:sz w:val="24"/>
          <w:szCs w:val="24"/>
        </w:rPr>
        <w:t xml:space="preserve">, </w:t>
      </w:r>
      <w:r w:rsidR="00D35A1A">
        <w:rPr>
          <w:rFonts w:ascii="Times New Roman" w:eastAsia="Times New Roman" w:hAnsi="Times New Roman" w:cs="Times New Roman"/>
          <w:sz w:val="24"/>
          <w:szCs w:val="24"/>
        </w:rPr>
        <w:t xml:space="preserve">whose increase trends seem almost perfectly parallel to each other. </w:t>
      </w:r>
      <w:r w:rsidR="00DF0261">
        <w:rPr>
          <w:rFonts w:ascii="Times New Roman" w:eastAsia="Times New Roman" w:hAnsi="Times New Roman" w:cs="Times New Roman"/>
          <w:sz w:val="24"/>
          <w:szCs w:val="24"/>
        </w:rPr>
        <w:t xml:space="preserve"> The parallel </w:t>
      </w:r>
      <w:r w:rsidR="003D24BC">
        <w:rPr>
          <w:rFonts w:ascii="Times New Roman" w:eastAsia="Times New Roman" w:hAnsi="Times New Roman" w:cs="Times New Roman"/>
          <w:sz w:val="24"/>
          <w:szCs w:val="24"/>
        </w:rPr>
        <w:t>increase</w:t>
      </w:r>
      <w:r w:rsidR="00BA69D0">
        <w:rPr>
          <w:rFonts w:ascii="Times New Roman" w:eastAsia="Times New Roman" w:hAnsi="Times New Roman" w:cs="Times New Roman"/>
          <w:sz w:val="24"/>
          <w:szCs w:val="24"/>
        </w:rPr>
        <w:t>s</w:t>
      </w:r>
      <w:r w:rsidR="00BA4F17">
        <w:rPr>
          <w:rFonts w:ascii="Times New Roman" w:eastAsia="Times New Roman" w:hAnsi="Times New Roman" w:cs="Times New Roman"/>
          <w:sz w:val="24"/>
          <w:szCs w:val="24"/>
        </w:rPr>
        <w:t xml:space="preserve"> </w:t>
      </w:r>
      <w:r w:rsidR="00DF0261">
        <w:rPr>
          <w:rFonts w:ascii="Times New Roman" w:eastAsia="Times New Roman" w:hAnsi="Times New Roman" w:cs="Times New Roman"/>
          <w:sz w:val="24"/>
          <w:szCs w:val="24"/>
        </w:rPr>
        <w:t>for Workplaces and Transit stations seem to indicate that mobility in these two facility types are directly related (meaning people use</w:t>
      </w:r>
      <w:r w:rsidR="00092E9C">
        <w:rPr>
          <w:rFonts w:ascii="Times New Roman" w:eastAsia="Times New Roman" w:hAnsi="Times New Roman" w:cs="Times New Roman"/>
          <w:sz w:val="24"/>
          <w:szCs w:val="24"/>
        </w:rPr>
        <w:t xml:space="preserve">d </w:t>
      </w:r>
      <w:r w:rsidR="00DF0261">
        <w:rPr>
          <w:rFonts w:ascii="Times New Roman" w:eastAsia="Times New Roman" w:hAnsi="Times New Roman" w:cs="Times New Roman"/>
          <w:sz w:val="24"/>
          <w:szCs w:val="24"/>
        </w:rPr>
        <w:t xml:space="preserve">transit primarily to go to work). </w:t>
      </w:r>
      <w:r w:rsidR="00B02EB2">
        <w:rPr>
          <w:rFonts w:ascii="Times New Roman" w:eastAsia="Times New Roman" w:hAnsi="Times New Roman" w:cs="Times New Roman"/>
          <w:sz w:val="24"/>
          <w:szCs w:val="24"/>
        </w:rPr>
        <w:t xml:space="preserve">Taken in the </w:t>
      </w:r>
      <w:r w:rsidR="00B02EB2">
        <w:rPr>
          <w:rFonts w:ascii="Times New Roman" w:eastAsia="Times New Roman" w:hAnsi="Times New Roman" w:cs="Times New Roman"/>
          <w:sz w:val="24"/>
          <w:szCs w:val="24"/>
        </w:rPr>
        <w:lastRenderedPageBreak/>
        <w:t xml:space="preserve">context of the </w:t>
      </w:r>
      <w:r w:rsidR="00B314C7">
        <w:rPr>
          <w:rFonts w:ascii="Times New Roman" w:eastAsia="Times New Roman" w:hAnsi="Times New Roman" w:cs="Times New Roman"/>
          <w:sz w:val="24"/>
          <w:szCs w:val="24"/>
        </w:rPr>
        <w:t xml:space="preserve">greater </w:t>
      </w:r>
      <w:r w:rsidR="00B02EB2">
        <w:rPr>
          <w:rFonts w:ascii="Times New Roman" w:eastAsia="Times New Roman" w:hAnsi="Times New Roman" w:cs="Times New Roman"/>
          <w:sz w:val="24"/>
          <w:szCs w:val="24"/>
        </w:rPr>
        <w:t>trend for Retail and Recreation, it seems that p</w:t>
      </w:r>
      <w:r>
        <w:rPr>
          <w:rFonts w:ascii="Times New Roman" w:eastAsia="Times New Roman" w:hAnsi="Times New Roman" w:cs="Times New Roman"/>
          <w:sz w:val="24"/>
          <w:szCs w:val="24"/>
        </w:rPr>
        <w:t>erhaps all the time off work during this strange time of social distancing had a silver lining, after all</w:t>
      </w:r>
      <w:r w:rsidR="00E36C56">
        <w:rPr>
          <w:rFonts w:ascii="Times New Roman" w:eastAsia="Times New Roman" w:hAnsi="Times New Roman" w:cs="Times New Roman"/>
          <w:sz w:val="24"/>
          <w:szCs w:val="24"/>
        </w:rPr>
        <w:t xml:space="preserve">, and people </w:t>
      </w:r>
      <w:r w:rsidR="000E7101">
        <w:rPr>
          <w:rFonts w:ascii="Times New Roman" w:eastAsia="Times New Roman" w:hAnsi="Times New Roman" w:cs="Times New Roman"/>
          <w:sz w:val="24"/>
          <w:szCs w:val="24"/>
        </w:rPr>
        <w:t>began</w:t>
      </w:r>
      <w:r w:rsidR="00E36C56">
        <w:rPr>
          <w:rFonts w:ascii="Times New Roman" w:eastAsia="Times New Roman" w:hAnsi="Times New Roman" w:cs="Times New Roman"/>
          <w:sz w:val="24"/>
          <w:szCs w:val="24"/>
        </w:rPr>
        <w:t xml:space="preserve"> prioritizing </w:t>
      </w:r>
      <w:r w:rsidR="00B931D3">
        <w:rPr>
          <w:rFonts w:ascii="Times New Roman" w:eastAsia="Times New Roman" w:hAnsi="Times New Roman" w:cs="Times New Roman"/>
          <w:sz w:val="24"/>
          <w:szCs w:val="24"/>
        </w:rPr>
        <w:t xml:space="preserve">recouping </w:t>
      </w:r>
      <w:r w:rsidR="00833A15">
        <w:rPr>
          <w:rFonts w:ascii="Times New Roman" w:eastAsia="Times New Roman" w:hAnsi="Times New Roman" w:cs="Times New Roman"/>
          <w:sz w:val="24"/>
          <w:szCs w:val="24"/>
        </w:rPr>
        <w:t xml:space="preserve">their </w:t>
      </w:r>
      <w:r w:rsidR="00002AC8">
        <w:rPr>
          <w:rFonts w:ascii="Times New Roman" w:eastAsia="Times New Roman" w:hAnsi="Times New Roman" w:cs="Times New Roman"/>
          <w:sz w:val="24"/>
          <w:szCs w:val="24"/>
        </w:rPr>
        <w:t xml:space="preserve">decreased </w:t>
      </w:r>
      <w:r w:rsidR="00833A15">
        <w:rPr>
          <w:rFonts w:ascii="Times New Roman" w:eastAsia="Times New Roman" w:hAnsi="Times New Roman" w:cs="Times New Roman"/>
          <w:sz w:val="24"/>
          <w:szCs w:val="24"/>
        </w:rPr>
        <w:t xml:space="preserve">mental wellbeing over </w:t>
      </w:r>
      <w:r w:rsidR="00C266DA">
        <w:rPr>
          <w:rFonts w:ascii="Times New Roman" w:eastAsia="Times New Roman" w:hAnsi="Times New Roman" w:cs="Times New Roman"/>
          <w:sz w:val="24"/>
          <w:szCs w:val="24"/>
        </w:rPr>
        <w:t>going</w:t>
      </w:r>
      <w:r w:rsidR="00833A15">
        <w:rPr>
          <w:rFonts w:ascii="Times New Roman" w:eastAsia="Times New Roman" w:hAnsi="Times New Roman" w:cs="Times New Roman"/>
          <w:sz w:val="24"/>
          <w:szCs w:val="24"/>
        </w:rPr>
        <w:t xml:space="preserve"> to work</w:t>
      </w:r>
      <w:r>
        <w:rPr>
          <w:rFonts w:ascii="Times New Roman" w:eastAsia="Times New Roman" w:hAnsi="Times New Roman" w:cs="Times New Roman"/>
          <w:sz w:val="24"/>
          <w:szCs w:val="24"/>
        </w:rPr>
        <w:t xml:space="preserve">. </w:t>
      </w:r>
      <w:r w:rsidR="00335803">
        <w:rPr>
          <w:rFonts w:ascii="Times New Roman" w:eastAsia="Times New Roman" w:hAnsi="Times New Roman" w:cs="Times New Roman"/>
          <w:sz w:val="24"/>
          <w:szCs w:val="24"/>
        </w:rPr>
        <w:t>Of course</w:t>
      </w:r>
      <w:r w:rsidR="003C3DAD">
        <w:rPr>
          <w:rFonts w:ascii="Times New Roman" w:eastAsia="Times New Roman" w:hAnsi="Times New Roman" w:cs="Times New Roman"/>
          <w:sz w:val="24"/>
          <w:szCs w:val="24"/>
        </w:rPr>
        <w:t xml:space="preserve">, this difference might simply suggest that workplaces were increasingly adjusting to new online formats, and </w:t>
      </w:r>
      <w:r w:rsidR="001A4393">
        <w:rPr>
          <w:rFonts w:ascii="Times New Roman" w:eastAsia="Times New Roman" w:hAnsi="Times New Roman" w:cs="Times New Roman"/>
          <w:sz w:val="24"/>
          <w:szCs w:val="24"/>
        </w:rPr>
        <w:t xml:space="preserve">using transit to </w:t>
      </w:r>
      <w:r w:rsidR="003C3DAD">
        <w:rPr>
          <w:rFonts w:ascii="Times New Roman" w:eastAsia="Times New Roman" w:hAnsi="Times New Roman" w:cs="Times New Roman"/>
          <w:sz w:val="24"/>
          <w:szCs w:val="24"/>
        </w:rPr>
        <w:t xml:space="preserve">travel to </w:t>
      </w:r>
      <w:r w:rsidR="002C2564">
        <w:rPr>
          <w:rFonts w:ascii="Times New Roman" w:eastAsia="Times New Roman" w:hAnsi="Times New Roman" w:cs="Times New Roman"/>
          <w:sz w:val="24"/>
          <w:szCs w:val="24"/>
        </w:rPr>
        <w:t xml:space="preserve">physical </w:t>
      </w:r>
      <w:r w:rsidR="003C3DAD">
        <w:rPr>
          <w:rFonts w:ascii="Times New Roman" w:eastAsia="Times New Roman" w:hAnsi="Times New Roman" w:cs="Times New Roman"/>
          <w:sz w:val="24"/>
          <w:szCs w:val="24"/>
        </w:rPr>
        <w:t>workplaces</w:t>
      </w:r>
      <w:r w:rsidR="002C2564">
        <w:rPr>
          <w:rFonts w:ascii="Times New Roman" w:eastAsia="Times New Roman" w:hAnsi="Times New Roman" w:cs="Times New Roman"/>
          <w:sz w:val="24"/>
          <w:szCs w:val="24"/>
        </w:rPr>
        <w:t xml:space="preserve"> facilities</w:t>
      </w:r>
      <w:r w:rsidR="003C3DAD">
        <w:rPr>
          <w:rFonts w:ascii="Times New Roman" w:eastAsia="Times New Roman" w:hAnsi="Times New Roman" w:cs="Times New Roman"/>
          <w:sz w:val="24"/>
          <w:szCs w:val="24"/>
        </w:rPr>
        <w:t xml:space="preserve"> became </w:t>
      </w:r>
      <w:r w:rsidR="00191457">
        <w:rPr>
          <w:rFonts w:ascii="Times New Roman" w:eastAsia="Times New Roman" w:hAnsi="Times New Roman" w:cs="Times New Roman"/>
          <w:sz w:val="24"/>
          <w:szCs w:val="24"/>
        </w:rPr>
        <w:t>decreasingly</w:t>
      </w:r>
      <w:r w:rsidR="003C3DAD">
        <w:rPr>
          <w:rFonts w:ascii="Times New Roman" w:eastAsia="Times New Roman" w:hAnsi="Times New Roman" w:cs="Times New Roman"/>
          <w:sz w:val="24"/>
          <w:szCs w:val="24"/>
        </w:rPr>
        <w:t xml:space="preserve"> necessary as </w:t>
      </w:r>
      <w:r w:rsidR="002A254C">
        <w:rPr>
          <w:rFonts w:ascii="Times New Roman" w:eastAsia="Times New Roman" w:hAnsi="Times New Roman" w:cs="Times New Roman"/>
          <w:sz w:val="24"/>
          <w:szCs w:val="24"/>
        </w:rPr>
        <w:t xml:space="preserve">more </w:t>
      </w:r>
      <w:r w:rsidR="009021F5">
        <w:rPr>
          <w:rFonts w:ascii="Times New Roman" w:eastAsia="Times New Roman" w:hAnsi="Times New Roman" w:cs="Times New Roman"/>
          <w:sz w:val="24"/>
          <w:szCs w:val="24"/>
        </w:rPr>
        <w:t>people began working from home</w:t>
      </w:r>
      <w:r w:rsidR="003C3DAD">
        <w:rPr>
          <w:rFonts w:ascii="Times New Roman" w:eastAsia="Times New Roman" w:hAnsi="Times New Roman" w:cs="Times New Roman"/>
          <w:sz w:val="24"/>
          <w:szCs w:val="24"/>
        </w:rPr>
        <w:t>.</w:t>
      </w:r>
    </w:p>
    <w:p w14:paraId="0000002B" w14:textId="77777777" w:rsidR="0046579B" w:rsidRDefault="0046579B">
      <w:pPr>
        <w:rPr>
          <w:rFonts w:ascii="Times New Roman" w:eastAsia="Times New Roman" w:hAnsi="Times New Roman" w:cs="Times New Roman"/>
          <w:sz w:val="24"/>
          <w:szCs w:val="24"/>
        </w:rPr>
      </w:pPr>
    </w:p>
    <w:p w14:paraId="0000002C" w14:textId="412B6D44" w:rsidR="0046579B" w:rsidRDefault="005879E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p>
    <w:p w14:paraId="0CA673EB" w14:textId="35F8B56C" w:rsidR="0042489A"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limitations of this dataset are the missing Stage 3 values for percentage change in these facility types: parks, grocery and pharmacy, retail and recreation, and transit stations. These missing values were read as N/A by R-studio when the dataset was imported</w:t>
      </w:r>
      <w:r w:rsidR="000C0A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dropped from the final visualization entirely. These missing values were thus not available for aggregation into Average Percent Change scores by date and facility.  Google’s description of its data collection methods suggests that it refrained from sampling data when there was insufficient mobility data such that recording it presented a risk to the anonymity and privacy of sampled individuals. If these data points reflect real people who were left out from the dataset in order to maintain the anonymity and privacy of individuals, this is not only a shame from a data standpoint but also a potential confound; any sudden decrease in mobility patterns would have been especially illuminating had we been able to include it in our visualization. Unfortunately, we </w:t>
      </w:r>
      <w:r w:rsidR="00D16315">
        <w:rPr>
          <w:rFonts w:ascii="Times New Roman" w:eastAsia="Times New Roman" w:hAnsi="Times New Roman" w:cs="Times New Roman"/>
          <w:sz w:val="24"/>
          <w:szCs w:val="24"/>
        </w:rPr>
        <w:t>could not have replaced</w:t>
      </w:r>
      <w:r>
        <w:rPr>
          <w:rFonts w:ascii="Times New Roman" w:eastAsia="Times New Roman" w:hAnsi="Times New Roman" w:cs="Times New Roman"/>
          <w:sz w:val="24"/>
          <w:szCs w:val="24"/>
        </w:rPr>
        <w:t xml:space="preserve"> low mobility values with ‘0’ to </w:t>
      </w:r>
      <w:r w:rsidR="00D16315">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w:t>
      </w:r>
      <w:r w:rsidR="00D16315">
        <w:rPr>
          <w:rFonts w:ascii="Times New Roman" w:eastAsia="Times New Roman" w:hAnsi="Times New Roman" w:cs="Times New Roman"/>
          <w:sz w:val="24"/>
          <w:szCs w:val="24"/>
        </w:rPr>
        <w:t>them</w:t>
      </w:r>
      <w:r>
        <w:rPr>
          <w:rFonts w:ascii="Times New Roman" w:eastAsia="Times New Roman" w:hAnsi="Times New Roman" w:cs="Times New Roman"/>
          <w:sz w:val="24"/>
          <w:szCs w:val="24"/>
        </w:rPr>
        <w:t>, since all mobility pattern scores must be plotted as relative percent changes, not absolutes, and the raw mobility rates during the baseline period were not provided</w:t>
      </w:r>
      <w:commentRangeStart w:id="9"/>
      <w:r>
        <w:rPr>
          <w:rFonts w:ascii="Times New Roman" w:eastAsia="Times New Roman" w:hAnsi="Times New Roman" w:cs="Times New Roman"/>
          <w:sz w:val="24"/>
          <w:szCs w:val="24"/>
        </w:rPr>
        <w:t>.</w:t>
      </w:r>
      <w:commentRangeEnd w:id="9"/>
      <w:r w:rsidR="00E24C5B">
        <w:rPr>
          <w:rStyle w:val="CommentReference"/>
        </w:rPr>
        <w:commentReference w:id="9"/>
      </w:r>
    </w:p>
    <w:p w14:paraId="53D70F58" w14:textId="2F141E62" w:rsidR="000F7596" w:rsidRDefault="000F7596"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limitation of this dataset is its lack of specifications for the exact sample size. The mobility pattern dataset we chose consists of individuals in Ontario who opted to share their location history for their Google accounts and allowed it to track their movement while their phone was switched on, during different stages of COVID-19 outlined by Ontario’s government. However, we cannot be sure of how many individuals the data was collected from, as the raw data for people using Google Maps in Ontario with their location history switched on is not publicly available. An important aspect of the sample that we are aware of is that the sample size for all the data collected had to meet the minimum threshold requirement for preserving the privacy of the individuals from whom the data was obtained. </w:t>
      </w:r>
    </w:p>
    <w:p w14:paraId="417E4B82" w14:textId="31DE59CA" w:rsidR="000F7596" w:rsidRDefault="000F7596"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as the data was collected by tracking people through the location history function of the Google Maps smartphone application, the data also does not represent members of the population who do not have smartphones and/or who do not have Google Maps running, and/or who have opted out of the location history function. This could bring into question the generalizability and validity of the data, especially for lower income and/or older populations.</w:t>
      </w:r>
      <w:r w:rsidR="008E6172">
        <w:rPr>
          <w:rFonts w:ascii="Times New Roman" w:eastAsia="Times New Roman" w:hAnsi="Times New Roman" w:cs="Times New Roman"/>
          <w:sz w:val="24"/>
          <w:szCs w:val="24"/>
        </w:rPr>
        <w:t xml:space="preserve"> </w:t>
      </w:r>
      <w:r w:rsidR="005879E2">
        <w:rPr>
          <w:rFonts w:ascii="Times New Roman" w:eastAsia="Times New Roman" w:hAnsi="Times New Roman" w:cs="Times New Roman"/>
          <w:sz w:val="24"/>
          <w:szCs w:val="24"/>
        </w:rPr>
        <w:t>Similarly, since no data was collected when the mobility was extremely low at any one time, it is difficult to use this data to make sweeping claims about the average citizen’s mobility patterns, as only the movements of the masses</w:t>
      </w:r>
      <w:r w:rsidR="00B72C40">
        <w:rPr>
          <w:rFonts w:ascii="Times New Roman" w:eastAsia="Times New Roman" w:hAnsi="Times New Roman" w:cs="Times New Roman"/>
          <w:sz w:val="24"/>
          <w:szCs w:val="24"/>
        </w:rPr>
        <w:t>,</w:t>
      </w:r>
      <w:r w:rsidR="005879E2">
        <w:rPr>
          <w:rFonts w:ascii="Times New Roman" w:eastAsia="Times New Roman" w:hAnsi="Times New Roman" w:cs="Times New Roman"/>
          <w:sz w:val="24"/>
          <w:szCs w:val="24"/>
        </w:rPr>
        <w:t xml:space="preserve"> </w:t>
      </w:r>
      <w:r w:rsidR="005879E2" w:rsidRPr="00542608">
        <w:rPr>
          <w:rFonts w:ascii="Times New Roman" w:eastAsia="Times New Roman" w:hAnsi="Times New Roman" w:cs="Times New Roman"/>
          <w:i/>
          <w:iCs/>
          <w:sz w:val="24"/>
          <w:szCs w:val="24"/>
        </w:rPr>
        <w:t>en masse</w:t>
      </w:r>
      <w:r w:rsidR="00B72C40">
        <w:rPr>
          <w:rFonts w:ascii="Times New Roman" w:eastAsia="Times New Roman" w:hAnsi="Times New Roman" w:cs="Times New Roman"/>
          <w:i/>
          <w:iCs/>
          <w:sz w:val="24"/>
          <w:szCs w:val="24"/>
        </w:rPr>
        <w:t>,</w:t>
      </w:r>
      <w:r w:rsidR="005879E2">
        <w:rPr>
          <w:rFonts w:ascii="Times New Roman" w:eastAsia="Times New Roman" w:hAnsi="Times New Roman" w:cs="Times New Roman"/>
          <w:sz w:val="24"/>
          <w:szCs w:val="24"/>
        </w:rPr>
        <w:t xml:space="preserve"> are </w:t>
      </w:r>
      <w:commentRangeStart w:id="10"/>
      <w:r w:rsidR="005879E2">
        <w:rPr>
          <w:rFonts w:ascii="Times New Roman" w:eastAsia="Times New Roman" w:hAnsi="Times New Roman" w:cs="Times New Roman"/>
          <w:sz w:val="24"/>
          <w:szCs w:val="24"/>
        </w:rPr>
        <w:t>plotted</w:t>
      </w:r>
      <w:commentRangeEnd w:id="10"/>
      <w:r w:rsidR="006025F9">
        <w:rPr>
          <w:rStyle w:val="CommentReference"/>
        </w:rPr>
        <w:commentReference w:id="10"/>
      </w:r>
      <w:r w:rsidR="005879E2">
        <w:rPr>
          <w:rFonts w:ascii="Times New Roman" w:eastAsia="Times New Roman" w:hAnsi="Times New Roman" w:cs="Times New Roman"/>
          <w:sz w:val="24"/>
          <w:szCs w:val="24"/>
        </w:rPr>
        <w:t xml:space="preserve">. </w:t>
      </w:r>
    </w:p>
    <w:p w14:paraId="532AC1DE" w14:textId="3A275919" w:rsidR="000F7596"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Another potential limitation of the dataset is its accuracy level. While Google Maps is updated often and generally monitors changing landscapes and businesses, it is possible that some visited facilities could have been </w:t>
      </w:r>
      <w:r w:rsidR="002F1285">
        <w:rPr>
          <w:rFonts w:ascii="Times New Roman" w:eastAsia="Times New Roman" w:hAnsi="Times New Roman" w:cs="Times New Roman"/>
          <w:sz w:val="24"/>
          <w:szCs w:val="24"/>
        </w:rPr>
        <w:t>mislabeled</w:t>
      </w:r>
      <w:r>
        <w:rPr>
          <w:rFonts w:ascii="Times New Roman" w:eastAsia="Times New Roman" w:hAnsi="Times New Roman" w:cs="Times New Roman"/>
          <w:sz w:val="24"/>
          <w:szCs w:val="24"/>
        </w:rPr>
        <w:t xml:space="preserve"> or not recorded at all, especially new facilities and/or facilities that were recently converted from other facility types. For example, it is difficult to know whether a residential building, doubling as an out-of-home business, would or should be recorded under the facility type “residence” rather than “workplace”. </w:t>
      </w:r>
    </w:p>
    <w:p w14:paraId="2CDA9A2B" w14:textId="32A54DF7" w:rsidR="003F6A56"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potential limitation with our data visualization is due to our own data-wrangling choices; by choosing not to display the mobility percent change data for the period between the baseline and Lockdown (February 7-March 10), our visualization does not provide as stark a mobility contrast as it could between pre-Lockdown and the stages of Ontario’s response to COVID-19, which also might also have been interesting and illuminating to view. Our reasoning for this was that we already have the recorded average mobility patterns for each facility type from the baseline period as our “pre-COVID” measure (against which every subsequent sampling was relatively scored), and the pre-Lockdown period was not part of our Data Visualization question. Even so, one remaining setback from this decision was that it may appear as though the mobility patterns for each facility were at “0” up until</w:t>
      </w:r>
      <w:del w:id="11" w:author="Mark Adkins" w:date="2020-11-05T22:03:00Z">
        <w:r w:rsidDel="006025F9">
          <w:rPr>
            <w:rFonts w:ascii="Times New Roman" w:eastAsia="Times New Roman" w:hAnsi="Times New Roman" w:cs="Times New Roman"/>
            <w:sz w:val="24"/>
            <w:szCs w:val="24"/>
          </w:rPr>
          <w:delText xml:space="preserve"> until</w:delText>
        </w:r>
      </w:del>
      <w:r>
        <w:rPr>
          <w:rFonts w:ascii="Times New Roman" w:eastAsia="Times New Roman" w:hAnsi="Times New Roman" w:cs="Times New Roman"/>
          <w:sz w:val="24"/>
          <w:szCs w:val="24"/>
        </w:rPr>
        <w:t xml:space="preserve"> May 10th, the day before Lockdown, whereas a visualization of the data before Lockdown might have shown that this was not actually the case, whether due to early concerns about COVID-19 or not.</w:t>
      </w:r>
    </w:p>
    <w:p w14:paraId="4FDCA66F" w14:textId="03922636" w:rsidR="003F6A56"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potential limitation to our data is Google’s choice of using the brief period from January 3-February 6 as the baseline against which all subsequent measures should be relatively scored.  Not only did COVID-19 already exist in Ontario during this period, but also it is difficult to ascertain whether this particular period is a reasonable reflection of the population’s typical mobility patterns as Google’s calculations would have us believe. A cursory glance at a Canadian Holidays calendar indicates that certain holidays regularly fall during this period–Orthodox Christmas Day, Orthodox New Year, Chinese New Year, and Groundhog Day–all of which might have driven variable holiday-specific mobility patterns among Ontario’s culturally diverse population that are not necessarily representative of “typical” monthly mobility in Ontario.</w:t>
      </w:r>
    </w:p>
    <w:p w14:paraId="4C5923C5" w14:textId="18D09F51" w:rsidR="003F6A56" w:rsidRDefault="00BE5B68"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also be noted that our choice of using means to represent average </w:t>
      </w:r>
      <w:r w:rsidR="00C03F27">
        <w:rPr>
          <w:rFonts w:ascii="Times New Roman" w:eastAsia="Times New Roman" w:hAnsi="Times New Roman" w:cs="Times New Roman"/>
          <w:sz w:val="24"/>
          <w:szCs w:val="24"/>
        </w:rPr>
        <w:t xml:space="preserve">mobility </w:t>
      </w:r>
      <w:r>
        <w:rPr>
          <w:rFonts w:ascii="Times New Roman" w:eastAsia="Times New Roman" w:hAnsi="Times New Roman" w:cs="Times New Roman"/>
          <w:sz w:val="24"/>
          <w:szCs w:val="24"/>
        </w:rPr>
        <w:t>percent change</w:t>
      </w:r>
      <w:r w:rsidR="00C03F27">
        <w:rPr>
          <w:rFonts w:ascii="Times New Roman" w:eastAsia="Times New Roman" w:hAnsi="Times New Roman" w:cs="Times New Roman"/>
          <w:sz w:val="24"/>
          <w:szCs w:val="24"/>
        </w:rPr>
        <w:t xml:space="preserve">s has left our data vulnerable to bias; while the trends visible in our final graph seem plausible, tests for normality would be required to determine whether or not the distribution of values per stage was normal or skewed, and these tests would have confirmed for us whether </w:t>
      </w:r>
      <w:commentRangeStart w:id="12"/>
      <w:r w:rsidR="00C03F27">
        <w:rPr>
          <w:rFonts w:ascii="Times New Roman" w:eastAsia="Times New Roman" w:hAnsi="Times New Roman" w:cs="Times New Roman"/>
          <w:sz w:val="24"/>
          <w:szCs w:val="24"/>
        </w:rPr>
        <w:t xml:space="preserve">median </w:t>
      </w:r>
      <w:commentRangeEnd w:id="12"/>
      <w:r w:rsidR="006025F9">
        <w:rPr>
          <w:rStyle w:val="CommentReference"/>
        </w:rPr>
        <w:commentReference w:id="12"/>
      </w:r>
      <w:r w:rsidR="00C03F27">
        <w:rPr>
          <w:rFonts w:ascii="Times New Roman" w:eastAsia="Times New Roman" w:hAnsi="Times New Roman" w:cs="Times New Roman"/>
          <w:sz w:val="24"/>
          <w:szCs w:val="24"/>
        </w:rPr>
        <w:t>would have been a less biased</w:t>
      </w:r>
      <w:r w:rsidR="009241F8">
        <w:rPr>
          <w:rFonts w:ascii="Times New Roman" w:eastAsia="Times New Roman" w:hAnsi="Times New Roman" w:cs="Times New Roman"/>
          <w:sz w:val="24"/>
          <w:szCs w:val="24"/>
        </w:rPr>
        <w:t xml:space="preserve">, and, arguably, superior, choice to </w:t>
      </w:r>
      <w:r w:rsidR="00C03F27">
        <w:rPr>
          <w:rFonts w:ascii="Times New Roman" w:eastAsia="Times New Roman" w:hAnsi="Times New Roman" w:cs="Times New Roman"/>
          <w:sz w:val="24"/>
          <w:szCs w:val="24"/>
        </w:rPr>
        <w:t>represent the central tendencies for mobility percent change.  We chose not to use medians or to test for normality in this project because a) it was largely outside the scope of what we wanted to achieve with this graph, and b) displaying medians can confuse the layperson, who is likely to interpret aggregated results as means anyway.</w:t>
      </w:r>
    </w:p>
    <w:p w14:paraId="00000034" w14:textId="5EE9D9E6" w:rsidR="00F9336D"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this dataset ended on September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2020, and so it is lacking the latter part of Stage 3; This is a potential issue for two reasons, 1) our dataset is technically incomplete given what it was trying to visualize (as Stage 3 technically lasted until October 14 in certain cities, and </w:t>
      </w:r>
      <w:r>
        <w:rPr>
          <w:rFonts w:ascii="Times New Roman" w:eastAsia="Times New Roman" w:hAnsi="Times New Roman" w:cs="Times New Roman"/>
          <w:sz w:val="24"/>
          <w:szCs w:val="24"/>
        </w:rPr>
        <w:lastRenderedPageBreak/>
        <w:t>even longer in others). 2) From a data visualization standpoint</w:t>
      </w:r>
      <w:r w:rsidR="00A779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would have been interesting to see how mobility patterns </w:t>
      </w:r>
      <w:r w:rsidR="0094515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change</w:t>
      </w:r>
      <w:r w:rsidR="0094515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FF5852">
        <w:rPr>
          <w:rFonts w:ascii="Times New Roman" w:eastAsia="Times New Roman" w:hAnsi="Times New Roman" w:cs="Times New Roman"/>
          <w:sz w:val="24"/>
          <w:szCs w:val="24"/>
        </w:rPr>
        <w:t>beyond</w:t>
      </w:r>
      <w:r>
        <w:rPr>
          <w:rFonts w:ascii="Times New Roman" w:eastAsia="Times New Roman" w:hAnsi="Times New Roman" w:cs="Times New Roman"/>
          <w:sz w:val="24"/>
          <w:szCs w:val="24"/>
        </w:rPr>
        <w:t xml:space="preserve"> Stage 3</w:t>
      </w:r>
      <w:r w:rsidR="008D7B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w:t>
      </w:r>
      <w:r w:rsidR="008C64B0">
        <w:rPr>
          <w:rFonts w:ascii="Times New Roman" w:eastAsia="Times New Roman" w:hAnsi="Times New Roman" w:cs="Times New Roman"/>
          <w:sz w:val="24"/>
          <w:szCs w:val="24"/>
        </w:rPr>
        <w:t>various cities in Ontario are already regressing to earlier</w:t>
      </w:r>
      <w:r w:rsidR="00843768">
        <w:rPr>
          <w:rFonts w:ascii="Times New Roman" w:eastAsia="Times New Roman" w:hAnsi="Times New Roman" w:cs="Times New Roman"/>
          <w:sz w:val="24"/>
          <w:szCs w:val="24"/>
        </w:rPr>
        <w:t>, more stringent</w:t>
      </w:r>
      <w:r w:rsidR="008C64B0">
        <w:rPr>
          <w:rFonts w:ascii="Times New Roman" w:eastAsia="Times New Roman" w:hAnsi="Times New Roman" w:cs="Times New Roman"/>
          <w:sz w:val="24"/>
          <w:szCs w:val="24"/>
        </w:rPr>
        <w:t xml:space="preserve"> stages, </w:t>
      </w:r>
      <w:r w:rsidR="00B0430A">
        <w:rPr>
          <w:rFonts w:ascii="Times New Roman" w:eastAsia="Times New Roman" w:hAnsi="Times New Roman" w:cs="Times New Roman"/>
          <w:sz w:val="24"/>
          <w:szCs w:val="24"/>
        </w:rPr>
        <w:t xml:space="preserve">since </w:t>
      </w:r>
      <w:r>
        <w:rPr>
          <w:rFonts w:ascii="Times New Roman" w:eastAsia="Times New Roman" w:hAnsi="Times New Roman" w:cs="Times New Roman"/>
          <w:sz w:val="24"/>
          <w:szCs w:val="24"/>
        </w:rPr>
        <w:t xml:space="preserve">higher infection rates </w:t>
      </w:r>
      <w:r w:rsidR="006F0E47">
        <w:rPr>
          <w:rFonts w:ascii="Times New Roman" w:eastAsia="Times New Roman" w:hAnsi="Times New Roman" w:cs="Times New Roman"/>
          <w:sz w:val="24"/>
          <w:szCs w:val="24"/>
        </w:rPr>
        <w:t xml:space="preserve">have </w:t>
      </w:r>
      <w:r w:rsidR="004B7697">
        <w:rPr>
          <w:rFonts w:ascii="Times New Roman" w:eastAsia="Times New Roman" w:hAnsi="Times New Roman" w:cs="Times New Roman"/>
          <w:sz w:val="24"/>
          <w:szCs w:val="24"/>
        </w:rPr>
        <w:t>made</w:t>
      </w:r>
      <w:r>
        <w:rPr>
          <w:rFonts w:ascii="Times New Roman" w:eastAsia="Times New Roman" w:hAnsi="Times New Roman" w:cs="Times New Roman"/>
          <w:sz w:val="24"/>
          <w:szCs w:val="24"/>
        </w:rPr>
        <w:t xml:space="preserve"> a comeback.</w:t>
      </w:r>
    </w:p>
    <w:p w14:paraId="6A29BDD6" w14:textId="77777777" w:rsidR="00B826E0" w:rsidRDefault="00B826E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A3D10B5" w14:textId="1DA55139" w:rsidR="0046579B" w:rsidRPr="00C232C2" w:rsidRDefault="00F9336D" w:rsidP="00C232C2">
      <w:pPr>
        <w:jc w:val="center"/>
        <w:rPr>
          <w:rFonts w:ascii="Times New Roman" w:eastAsia="Times New Roman" w:hAnsi="Times New Roman" w:cs="Times New Roman"/>
          <w:sz w:val="24"/>
          <w:szCs w:val="24"/>
        </w:rPr>
      </w:pPr>
      <w:r w:rsidRPr="00C704B9">
        <w:rPr>
          <w:rFonts w:ascii="Times New Roman" w:eastAsia="Times New Roman" w:hAnsi="Times New Roman" w:cs="Times New Roman"/>
          <w:b/>
          <w:bCs/>
          <w:sz w:val="24"/>
          <w:szCs w:val="24"/>
        </w:rPr>
        <w:lastRenderedPageBreak/>
        <w:t>Appendix</w:t>
      </w:r>
    </w:p>
    <w:p w14:paraId="00DE90C9" w14:textId="77777777" w:rsidR="00084573" w:rsidRDefault="00084573" w:rsidP="00F9336D">
      <w:pPr>
        <w:jc w:val="center"/>
        <w:rPr>
          <w:rFonts w:ascii="Times New Roman" w:eastAsia="Times New Roman" w:hAnsi="Times New Roman" w:cs="Times New Roman"/>
          <w:sz w:val="24"/>
          <w:szCs w:val="24"/>
        </w:rPr>
      </w:pPr>
    </w:p>
    <w:p w14:paraId="16C849C9" w14:textId="01504E75" w:rsidR="00F9336D" w:rsidRDefault="00F9336D" w:rsidP="00F93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Script</w:t>
      </w:r>
    </w:p>
    <w:p w14:paraId="66342C8B" w14:textId="7A9DCDB3" w:rsidR="00F9336D" w:rsidRDefault="00F9336D" w:rsidP="00F9336D">
      <w:pPr>
        <w:jc w:val="center"/>
        <w:rPr>
          <w:rFonts w:ascii="Times New Roman" w:eastAsia="Times New Roman" w:hAnsi="Times New Roman" w:cs="Times New Roman"/>
          <w:sz w:val="24"/>
          <w:szCs w:val="24"/>
        </w:rPr>
      </w:pPr>
    </w:p>
    <w:p w14:paraId="185E04F1" w14:textId="77777777" w:rsidR="00F9336D" w:rsidRDefault="00F9336D" w:rsidP="00F9336D">
      <w:pPr>
        <w:pStyle w:val="SourceCode"/>
      </w:pPr>
      <w:r>
        <w:rPr>
          <w:rStyle w:val="CommentTok"/>
        </w:rPr>
        <w:t>#load libraries into R for help with data wrangling and graphing</w:t>
      </w:r>
      <w:r>
        <w:br/>
      </w:r>
      <w:r>
        <w:rPr>
          <w:rStyle w:val="KeywordTok"/>
        </w:rPr>
        <w:t>library</w:t>
      </w:r>
      <w:r>
        <w:rPr>
          <w:rStyle w:val="NormalTok"/>
        </w:rPr>
        <w:t>(tidyverse)</w:t>
      </w:r>
    </w:p>
    <w:p w14:paraId="69F05EBA" w14:textId="77777777" w:rsidR="00F9336D" w:rsidRDefault="00F9336D" w:rsidP="00F9336D">
      <w:pPr>
        <w:pStyle w:val="SourceCode"/>
      </w:pPr>
      <w:r>
        <w:rPr>
          <w:rStyle w:val="VerbatimChar"/>
        </w:rPr>
        <w:t>## ── Attaching packages ─────────────────────────────────────────────────────────────────────────── tidyverse 1.3.0 ──</w:t>
      </w:r>
    </w:p>
    <w:p w14:paraId="456EE2DB" w14:textId="77777777" w:rsidR="00F9336D" w:rsidRDefault="00F9336D" w:rsidP="00F9336D">
      <w:pPr>
        <w:pStyle w:val="SourceCode"/>
      </w:pPr>
      <w:r>
        <w:rPr>
          <w:rStyle w:val="VerbatimChar"/>
        </w:rPr>
        <w:t>## ✓ ggplot2 3.3.2     ✓ purrr   0.3.4</w:t>
      </w:r>
      <w:r>
        <w:br/>
      </w:r>
      <w:r>
        <w:rPr>
          <w:rStyle w:val="VerbatimChar"/>
        </w:rPr>
        <w:t>## ✓ tibble  3.0.3     ✓ dplyr   1.0.2</w:t>
      </w:r>
      <w:r>
        <w:br/>
      </w:r>
      <w:r>
        <w:rPr>
          <w:rStyle w:val="VerbatimChar"/>
        </w:rPr>
        <w:t>## ✓ tidyr   1.1.2     ✓ stringr 1.4.0</w:t>
      </w:r>
      <w:r>
        <w:br/>
      </w:r>
      <w:r>
        <w:rPr>
          <w:rStyle w:val="VerbatimChar"/>
        </w:rPr>
        <w:t>## ✓ readr   1.3.1     ✓ forcats 0.5.0</w:t>
      </w:r>
    </w:p>
    <w:p w14:paraId="4A01CADE" w14:textId="77777777" w:rsidR="00F9336D" w:rsidRDefault="00F9336D" w:rsidP="00F9336D">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41D08249" w14:textId="77777777" w:rsidR="00F9336D" w:rsidRDefault="00F9336D" w:rsidP="00F9336D">
      <w:pPr>
        <w:pStyle w:val="SourceCode"/>
      </w:pPr>
      <w:r>
        <w:rPr>
          <w:rStyle w:val="KeywordTok"/>
        </w:rPr>
        <w:t>library</w:t>
      </w:r>
      <w:r>
        <w:rPr>
          <w:rStyle w:val="NormalTok"/>
        </w:rPr>
        <w:t>(psych)</w:t>
      </w:r>
    </w:p>
    <w:p w14:paraId="772309FA" w14:textId="77777777" w:rsidR="00F9336D" w:rsidRDefault="00F9336D" w:rsidP="00F9336D">
      <w:pPr>
        <w:pStyle w:val="SourceCode"/>
      </w:pPr>
      <w:r>
        <w:rPr>
          <w:rStyle w:val="VerbatimChar"/>
        </w:rPr>
        <w:t xml:space="preserve">## </w:t>
      </w:r>
      <w:r>
        <w:br/>
      </w:r>
      <w:r>
        <w:rPr>
          <w:rStyle w:val="VerbatimChar"/>
        </w:rPr>
        <w:t>## Attaching package: 'psych'</w:t>
      </w:r>
    </w:p>
    <w:p w14:paraId="1642A566" w14:textId="77777777" w:rsidR="00F9336D" w:rsidRDefault="00F9336D" w:rsidP="00F9336D">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15CFEAFC" w14:textId="77777777" w:rsidR="00F9336D" w:rsidRDefault="00F9336D" w:rsidP="00F9336D">
      <w:pPr>
        <w:pStyle w:val="SourceCode"/>
      </w:pPr>
      <w:r>
        <w:rPr>
          <w:rStyle w:val="KeywordTok"/>
        </w:rPr>
        <w:t>library</w:t>
      </w:r>
      <w:r>
        <w:rPr>
          <w:rStyle w:val="NormalTok"/>
        </w:rPr>
        <w:t>(here)</w:t>
      </w:r>
    </w:p>
    <w:p w14:paraId="64769079" w14:textId="77777777" w:rsidR="00F9336D" w:rsidRDefault="00F9336D" w:rsidP="00F9336D">
      <w:pPr>
        <w:pStyle w:val="SourceCode"/>
      </w:pPr>
      <w:r>
        <w:rPr>
          <w:rStyle w:val="VerbatimChar"/>
        </w:rPr>
        <w:t>## here() starts at /Users/jsebastien/Desktop/IntStats/R Projects/dataviz</w:t>
      </w:r>
    </w:p>
    <w:p w14:paraId="33916460" w14:textId="77777777" w:rsidR="00F9336D" w:rsidRDefault="00F9336D" w:rsidP="00F9336D">
      <w:pPr>
        <w:pStyle w:val="SourceCode"/>
      </w:pPr>
      <w:commentRangeStart w:id="13"/>
      <w:r>
        <w:rPr>
          <w:rStyle w:val="KeywordTok"/>
        </w:rPr>
        <w:t>library</w:t>
      </w:r>
      <w:r>
        <w:rPr>
          <w:rStyle w:val="NormalTok"/>
        </w:rPr>
        <w:t>(readr)</w:t>
      </w:r>
      <w:r>
        <w:br/>
      </w:r>
      <w:commentRangeEnd w:id="13"/>
      <w:r w:rsidR="006025F9">
        <w:rPr>
          <w:rStyle w:val="CommentReference"/>
          <w:rFonts w:ascii="Arial" w:hAnsi="Arial"/>
        </w:rPr>
        <w:commentReference w:id="13"/>
      </w:r>
      <w:r>
        <w:br/>
      </w:r>
      <w:r>
        <w:rPr>
          <w:rStyle w:val="CommentTok"/>
        </w:rPr>
        <w:t>#Importing data for mobility patterns in Canada by 4 stages of the Covid-19 pandemic, and by 6 different facility types.</w:t>
      </w:r>
      <w:r>
        <w:br/>
      </w:r>
      <w:r>
        <w:rPr>
          <w:rStyle w:val="NormalTok"/>
        </w:rPr>
        <w:t>mobilitypattern_CA &lt;-</w:t>
      </w:r>
      <w:r>
        <w:rPr>
          <w:rStyle w:val="StringTok"/>
        </w:rPr>
        <w:t xml:space="preserve"> </w:t>
      </w:r>
      <w:r>
        <w:rPr>
          <w:rStyle w:val="KeywordTok"/>
        </w:rPr>
        <w:t>read_csv</w:t>
      </w:r>
      <w:r>
        <w:rPr>
          <w:rStyle w:val="NormalTok"/>
        </w:rPr>
        <w:t>(</w:t>
      </w:r>
      <w:r>
        <w:rPr>
          <w:rStyle w:val="DataTypeTok"/>
        </w:rPr>
        <w:t>file =</w:t>
      </w:r>
      <w:r>
        <w:rPr>
          <w:rStyle w:val="NormalTok"/>
        </w:rPr>
        <w:t xml:space="preserve"> </w:t>
      </w:r>
      <w:commentRangeStart w:id="14"/>
      <w:r>
        <w:rPr>
          <w:rStyle w:val="KeywordTok"/>
        </w:rPr>
        <w:t>here</w:t>
      </w:r>
      <w:r>
        <w:rPr>
          <w:rStyle w:val="NormalTok"/>
        </w:rPr>
        <w:t>(</w:t>
      </w:r>
      <w:r>
        <w:rPr>
          <w:rStyle w:val="StringTok"/>
        </w:rPr>
        <w:t>"data/</w:t>
      </w:r>
      <w:bookmarkStart w:id="15" w:name="_Hlk55506612"/>
      <w:r>
        <w:rPr>
          <w:rStyle w:val="StringTok"/>
        </w:rPr>
        <w:t>mobilityreportCA</w:t>
      </w:r>
      <w:bookmarkEnd w:id="15"/>
      <w:r>
        <w:rPr>
          <w:rStyle w:val="StringTok"/>
        </w:rPr>
        <w:t>.csv"</w:t>
      </w:r>
      <w:r>
        <w:rPr>
          <w:rStyle w:val="NormalTok"/>
        </w:rPr>
        <w:t>)</w:t>
      </w:r>
      <w:commentRangeEnd w:id="14"/>
      <w:r w:rsidR="006025F9">
        <w:rPr>
          <w:rStyle w:val="CommentReference"/>
          <w:rFonts w:ascii="Arial" w:hAnsi="Arial"/>
        </w:rPr>
        <w:commentReference w:id="14"/>
      </w:r>
      <w:r>
        <w:rPr>
          <w:rStyle w:val="NormalTok"/>
        </w:rPr>
        <w:t>)</w:t>
      </w:r>
    </w:p>
    <w:p w14:paraId="6BC4785C" w14:textId="77777777" w:rsidR="00F9336D" w:rsidRDefault="00F9336D" w:rsidP="00F9336D">
      <w:pPr>
        <w:pStyle w:val="SourceCode"/>
      </w:pPr>
      <w:r>
        <w:rPr>
          <w:rStyle w:val="VerbatimChar"/>
        </w:rPr>
        <w:t>## Parsed with column specification:</w:t>
      </w:r>
      <w:r>
        <w:br/>
      </w:r>
      <w:r>
        <w:rPr>
          <w:rStyle w:val="VerbatimChar"/>
        </w:rPr>
        <w:t>## cols(</w:t>
      </w:r>
      <w:r>
        <w:br/>
      </w:r>
      <w:r>
        <w:rPr>
          <w:rStyle w:val="VerbatimChar"/>
        </w:rPr>
        <w:t>##   country_region_code = col_character(),</w:t>
      </w:r>
      <w:r>
        <w:br/>
      </w:r>
      <w:r>
        <w:rPr>
          <w:rStyle w:val="VerbatimChar"/>
        </w:rPr>
        <w:t>##   country_region = col_character(),</w:t>
      </w:r>
      <w:r>
        <w:br/>
      </w:r>
      <w:r>
        <w:rPr>
          <w:rStyle w:val="VerbatimChar"/>
        </w:rPr>
        <w:t>##   sub_region_1 = col_character(),</w:t>
      </w:r>
      <w:r>
        <w:br/>
      </w:r>
      <w:r>
        <w:rPr>
          <w:rStyle w:val="VerbatimChar"/>
        </w:rPr>
        <w:t>##   sub_region_2 = col_character(),</w:t>
      </w:r>
      <w:r>
        <w:br/>
      </w:r>
      <w:r>
        <w:rPr>
          <w:rStyle w:val="VerbatimChar"/>
        </w:rPr>
        <w:t>##   metro_area = col_logical(),</w:t>
      </w:r>
      <w:r>
        <w:br/>
      </w:r>
      <w:r>
        <w:rPr>
          <w:rStyle w:val="VerbatimChar"/>
        </w:rPr>
        <w:t>##   iso_3166_2_code = col_character(),</w:t>
      </w:r>
      <w:r>
        <w:br/>
      </w:r>
      <w:r>
        <w:rPr>
          <w:rStyle w:val="VerbatimChar"/>
        </w:rPr>
        <w:t>##   census_fips_code = col_logical(),</w:t>
      </w:r>
      <w:r>
        <w:br/>
      </w:r>
      <w:r>
        <w:rPr>
          <w:rStyle w:val="VerbatimChar"/>
        </w:rPr>
        <w:t>##   date = col_date(format = ""),</w:t>
      </w:r>
      <w:r>
        <w:br/>
      </w:r>
      <w:r>
        <w:rPr>
          <w:rStyle w:val="VerbatimChar"/>
        </w:rPr>
        <w:t>##   retail_and_recreation_percent_change_from_baseline = col_double(),</w:t>
      </w:r>
      <w:r>
        <w:br/>
      </w:r>
      <w:r>
        <w:rPr>
          <w:rStyle w:val="VerbatimChar"/>
        </w:rPr>
        <w:t>##   grocery_and_pharmacy_percent_change_from_baseline = col_double(),</w:t>
      </w:r>
      <w:r>
        <w:br/>
      </w:r>
      <w:r>
        <w:rPr>
          <w:rStyle w:val="VerbatimChar"/>
        </w:rPr>
        <w:lastRenderedPageBreak/>
        <w:t>##   parks_percent_change_from_baseline = col_double(),</w:t>
      </w:r>
      <w:r>
        <w:br/>
      </w:r>
      <w:r>
        <w:rPr>
          <w:rStyle w:val="VerbatimChar"/>
        </w:rPr>
        <w:t>##   transit_stations_percent_change_from_baseline = col_double(),</w:t>
      </w:r>
      <w:r>
        <w:br/>
      </w:r>
      <w:r>
        <w:rPr>
          <w:rStyle w:val="VerbatimChar"/>
        </w:rPr>
        <w:t>##   workplaces_percent_change_from_baseline = col_double(),</w:t>
      </w:r>
      <w:r>
        <w:br/>
      </w:r>
      <w:r>
        <w:rPr>
          <w:rStyle w:val="VerbatimChar"/>
        </w:rPr>
        <w:t>##   residential_percent_change_from_baseline = col_double()</w:t>
      </w:r>
      <w:r>
        <w:br/>
      </w:r>
      <w:r>
        <w:rPr>
          <w:rStyle w:val="VerbatimChar"/>
        </w:rPr>
        <w:t>## )</w:t>
      </w:r>
    </w:p>
    <w:p w14:paraId="6B4A582E" w14:textId="77777777" w:rsidR="00F9336D" w:rsidRDefault="00F9336D" w:rsidP="00F9336D">
      <w:pPr>
        <w:pStyle w:val="SourceCode"/>
      </w:pPr>
      <w:r>
        <w:rPr>
          <w:rStyle w:val="KeywordTok"/>
        </w:rPr>
        <w:t>View</w:t>
      </w:r>
      <w:r>
        <w:rPr>
          <w:rStyle w:val="NormalTok"/>
        </w:rPr>
        <w:t>(mobilitypattern_CA)</w:t>
      </w:r>
      <w:r>
        <w:br/>
      </w:r>
      <w:r>
        <w:br/>
      </w:r>
      <w:r>
        <w:rPr>
          <w:rStyle w:val="CommentTok"/>
        </w:rPr>
        <w:t>#DATA CLEANUP AND TROUBLESHOOTING</w:t>
      </w:r>
      <w:r>
        <w:br/>
      </w:r>
      <w:r>
        <w:rPr>
          <w:rStyle w:val="CommentTok"/>
        </w:rPr>
        <w:t>#To be sure our relative percent changes are being perceived of as numerical data, our regions are categorical,</w:t>
      </w:r>
      <w:r>
        <w:br/>
      </w:r>
      <w:r>
        <w:rPr>
          <w:rStyle w:val="CommentTok"/>
        </w:rPr>
        <w:t xml:space="preserve">#and our dates are perceived of as dates (we will not be using the rest of the data), we must check the type of </w:t>
      </w:r>
      <w:r>
        <w:br/>
      </w:r>
      <w:r>
        <w:rPr>
          <w:rStyle w:val="CommentTok"/>
        </w:rPr>
        <w:t>#variables R thinks we have by using the spec() function</w:t>
      </w:r>
      <w:r>
        <w:br/>
      </w:r>
      <w:r>
        <w:rPr>
          <w:rStyle w:val="KeywordTok"/>
        </w:rPr>
        <w:t>spec</w:t>
      </w:r>
      <w:r>
        <w:rPr>
          <w:rStyle w:val="NormalTok"/>
        </w:rPr>
        <w:t>(mobilitypattern_CA)</w:t>
      </w:r>
    </w:p>
    <w:p w14:paraId="1E25D92B" w14:textId="77777777" w:rsidR="00F9336D" w:rsidRDefault="00F9336D" w:rsidP="00F9336D">
      <w:pPr>
        <w:pStyle w:val="SourceCode"/>
      </w:pPr>
      <w:r>
        <w:rPr>
          <w:rStyle w:val="VerbatimChar"/>
        </w:rPr>
        <w:t>## cols(</w:t>
      </w:r>
      <w:r>
        <w:br/>
      </w:r>
      <w:r>
        <w:rPr>
          <w:rStyle w:val="VerbatimChar"/>
        </w:rPr>
        <w:t>##   country_region_code = col_character(),</w:t>
      </w:r>
      <w:r>
        <w:br/>
      </w:r>
      <w:r>
        <w:rPr>
          <w:rStyle w:val="VerbatimChar"/>
        </w:rPr>
        <w:t>##   country_region = col_character(),</w:t>
      </w:r>
      <w:r>
        <w:br/>
      </w:r>
      <w:r>
        <w:rPr>
          <w:rStyle w:val="VerbatimChar"/>
        </w:rPr>
        <w:t>##   sub_region_1 = col_character(),</w:t>
      </w:r>
      <w:r>
        <w:br/>
      </w:r>
      <w:r>
        <w:rPr>
          <w:rStyle w:val="VerbatimChar"/>
        </w:rPr>
        <w:t>##   sub_region_2 = col_character(),</w:t>
      </w:r>
      <w:r>
        <w:br/>
      </w:r>
      <w:r>
        <w:rPr>
          <w:rStyle w:val="VerbatimChar"/>
        </w:rPr>
        <w:t>##   metro_area = col_logical(),</w:t>
      </w:r>
      <w:r>
        <w:br/>
      </w:r>
      <w:r>
        <w:rPr>
          <w:rStyle w:val="VerbatimChar"/>
        </w:rPr>
        <w:t>##   iso_3166_2_code = col_character(),</w:t>
      </w:r>
      <w:r>
        <w:br/>
      </w:r>
      <w:r>
        <w:rPr>
          <w:rStyle w:val="VerbatimChar"/>
        </w:rPr>
        <w:t>##   census_fips_code = col_logical(),</w:t>
      </w:r>
      <w:r>
        <w:br/>
      </w:r>
      <w:r>
        <w:rPr>
          <w:rStyle w:val="VerbatimChar"/>
        </w:rPr>
        <w:t>##   date = col_date(format = ""),</w:t>
      </w:r>
      <w:r>
        <w:br/>
      </w:r>
      <w:r>
        <w:rPr>
          <w:rStyle w:val="VerbatimChar"/>
        </w:rPr>
        <w:t>##   retail_and_recreation_percent_change_from_baseline = col_double(),</w:t>
      </w:r>
      <w:r>
        <w:br/>
      </w:r>
      <w:r>
        <w:rPr>
          <w:rStyle w:val="VerbatimChar"/>
        </w:rPr>
        <w:t>##   grocery_and_pharmacy_percent_change_from_baseline = col_double(),</w:t>
      </w:r>
      <w:r>
        <w:br/>
      </w:r>
      <w:r>
        <w:rPr>
          <w:rStyle w:val="VerbatimChar"/>
        </w:rPr>
        <w:t>##   parks_percent_change_from_baseline = col_double(),</w:t>
      </w:r>
      <w:r>
        <w:br/>
      </w:r>
      <w:r>
        <w:rPr>
          <w:rStyle w:val="VerbatimChar"/>
        </w:rPr>
        <w:t>##   transit_stations_percent_change_from_baseline = col_double(),</w:t>
      </w:r>
      <w:r>
        <w:br/>
      </w:r>
      <w:r>
        <w:rPr>
          <w:rStyle w:val="VerbatimChar"/>
        </w:rPr>
        <w:t>##   workplaces_percent_change_from_baseline = col_double(),</w:t>
      </w:r>
      <w:r>
        <w:br/>
      </w:r>
      <w:r>
        <w:rPr>
          <w:rStyle w:val="VerbatimChar"/>
        </w:rPr>
        <w:t>##   residential_percent_change_from_baseline = col_double()</w:t>
      </w:r>
      <w:r>
        <w:br/>
      </w:r>
      <w:r>
        <w:rPr>
          <w:rStyle w:val="VerbatimChar"/>
        </w:rPr>
        <w:t>## )</w:t>
      </w:r>
    </w:p>
    <w:p w14:paraId="2D091539" w14:textId="77777777" w:rsidR="00F9336D" w:rsidRDefault="00F9336D" w:rsidP="00F9336D">
      <w:pPr>
        <w:pStyle w:val="SourceCode"/>
      </w:pPr>
      <w:r>
        <w:rPr>
          <w:rStyle w:val="CommentTok"/>
        </w:rPr>
        <w:t>#use the problems function to check if there were any issues importing the data and defining the variable types</w:t>
      </w:r>
      <w:r>
        <w:br/>
      </w:r>
      <w:r>
        <w:rPr>
          <w:rStyle w:val="KeywordTok"/>
        </w:rPr>
        <w:t>problems</w:t>
      </w:r>
      <w:r>
        <w:rPr>
          <w:rStyle w:val="NormalTok"/>
        </w:rPr>
        <w:t>(mobilitypattern_CA)</w:t>
      </w:r>
    </w:p>
    <w:p w14:paraId="507FF3F0" w14:textId="77777777" w:rsidR="00F9336D" w:rsidRDefault="00F9336D" w:rsidP="00F9336D">
      <w:pPr>
        <w:pStyle w:val="SourceCode"/>
      </w:pPr>
      <w:r>
        <w:rPr>
          <w:rStyle w:val="VerbatimChar"/>
        </w:rPr>
        <w:t xml:space="preserve">## [1] row      col      expected actual  </w:t>
      </w:r>
      <w:r>
        <w:br/>
      </w:r>
      <w:r>
        <w:rPr>
          <w:rStyle w:val="VerbatimChar"/>
        </w:rPr>
        <w:t>## &lt;0 rows&gt; (or 0-length row.names)</w:t>
      </w:r>
    </w:p>
    <w:p w14:paraId="57BE1BEC" w14:textId="77777777" w:rsidR="00F9336D" w:rsidRDefault="00F9336D" w:rsidP="00F9336D">
      <w:pPr>
        <w:pStyle w:val="SourceCode"/>
      </w:pPr>
      <w:r>
        <w:rPr>
          <w:rStyle w:val="CommentTok"/>
        </w:rPr>
        <w:t>#ISOLATING ONTARIO IN A NEW DATAFRAME FOR RELEVANT DATA ONLY</w:t>
      </w:r>
      <w:r>
        <w:br/>
      </w:r>
      <w:r>
        <w:rPr>
          <w:rStyle w:val="NormalTok"/>
        </w:rPr>
        <w:t>mobilitypattern_ON &lt;-</w:t>
      </w:r>
      <w:r>
        <w:rPr>
          <w:rStyle w:val="StringTok"/>
        </w:rPr>
        <w:t xml:space="preserve"> </w:t>
      </w:r>
      <w:r>
        <w:rPr>
          <w:rStyle w:val="NormalTok"/>
        </w:rPr>
        <w:t xml:space="preserve">mobilitypattern_CA </w:t>
      </w:r>
      <w:r>
        <w:rPr>
          <w:rStyle w:val="OperatorTok"/>
        </w:rPr>
        <w:t>%&gt;%</w:t>
      </w:r>
      <w:r>
        <w:br/>
      </w:r>
      <w:r>
        <w:rPr>
          <w:rStyle w:val="StringTok"/>
        </w:rPr>
        <w:t xml:space="preserve">  </w:t>
      </w:r>
      <w:r>
        <w:rPr>
          <w:rStyle w:val="CommentTok"/>
        </w:rPr>
        <w:t>#Removing unwanted rows, and keeping the ones with data on Ontario's mobility patterns.</w:t>
      </w:r>
      <w:r>
        <w:br/>
      </w:r>
      <w:r>
        <w:rPr>
          <w:rStyle w:val="StringTok"/>
        </w:rPr>
        <w:t xml:space="preserve">  </w:t>
      </w:r>
      <w:r>
        <w:rPr>
          <w:rStyle w:val="KeywordTok"/>
        </w:rPr>
        <w:t>filter</w:t>
      </w:r>
      <w:r>
        <w:rPr>
          <w:rStyle w:val="NormalTok"/>
        </w:rPr>
        <w:t>(sub_region_</w:t>
      </w:r>
      <w:r>
        <w:rPr>
          <w:rStyle w:val="DecValTok"/>
        </w:rPr>
        <w:t>1</w:t>
      </w:r>
      <w:r>
        <w:rPr>
          <w:rStyle w:val="NormalTok"/>
        </w:rPr>
        <w:t xml:space="preserve"> </w:t>
      </w:r>
      <w:r>
        <w:rPr>
          <w:rStyle w:val="OperatorTok"/>
        </w:rPr>
        <w:t>==</w:t>
      </w:r>
      <w:r>
        <w:rPr>
          <w:rStyle w:val="StringTok"/>
        </w:rPr>
        <w:t xml:space="preserve"> "Ontario"</w:t>
      </w:r>
      <w:r>
        <w:rPr>
          <w:rStyle w:val="NormalTok"/>
        </w:rPr>
        <w:t xml:space="preserve">) </w:t>
      </w:r>
      <w:r>
        <w:rPr>
          <w:rStyle w:val="OperatorTok"/>
        </w:rPr>
        <w:t>%&gt;%</w:t>
      </w:r>
      <w:r>
        <w:br/>
      </w:r>
      <w:r>
        <w:rPr>
          <w:rStyle w:val="StringTok"/>
        </w:rPr>
        <w:t xml:space="preserve">  </w:t>
      </w:r>
      <w:r>
        <w:rPr>
          <w:rStyle w:val="CommentTok"/>
        </w:rPr>
        <w:t>#Removing unwanted columns, since we are not focusing on the sub-regions of Ontario for our project.</w:t>
      </w:r>
      <w:r>
        <w:br/>
      </w:r>
      <w:r>
        <w:rPr>
          <w:rStyle w:val="StringTok"/>
        </w:rPr>
        <w:t xml:space="preserve">  </w:t>
      </w:r>
      <w:r>
        <w:rPr>
          <w:rStyle w:val="KeywordTok"/>
        </w:rPr>
        <w:t>select</w:t>
      </w:r>
      <w:r>
        <w:rPr>
          <w:rStyle w:val="NormalTok"/>
        </w:rPr>
        <w:t>(</w:t>
      </w:r>
      <w:r>
        <w:rPr>
          <w:rStyle w:val="KeywordTok"/>
        </w:rPr>
        <w:t>one_of</w:t>
      </w:r>
      <w:r>
        <w:rPr>
          <w:rStyle w:val="NormalTok"/>
        </w:rPr>
        <w:t>(</w:t>
      </w:r>
      <w:r>
        <w:rPr>
          <w:rStyle w:val="StringTok"/>
        </w:rPr>
        <w:t>"sub_region_1"</w:t>
      </w:r>
      <w:r>
        <w:rPr>
          <w:rStyle w:val="NormalTok"/>
        </w:rPr>
        <w:t xml:space="preserve">, </w:t>
      </w:r>
      <w:r>
        <w:rPr>
          <w:rStyle w:val="StringTok"/>
        </w:rPr>
        <w:t>"sub_region_2"</w:t>
      </w:r>
      <w:r>
        <w:rPr>
          <w:rStyle w:val="NormalTok"/>
        </w:rPr>
        <w:t xml:space="preserve">, </w:t>
      </w:r>
      <w:r>
        <w:rPr>
          <w:rStyle w:val="StringTok"/>
        </w:rPr>
        <w:t>"date"</w:t>
      </w:r>
      <w:r>
        <w:rPr>
          <w:rStyle w:val="NormalTok"/>
        </w:rPr>
        <w:t>),</w:t>
      </w:r>
      <w:r>
        <w:br/>
      </w:r>
      <w:r>
        <w:rPr>
          <w:rStyle w:val="NormalTok"/>
        </w:rPr>
        <w:t xml:space="preserve">         </w:t>
      </w:r>
      <w:r>
        <w:rPr>
          <w:rStyle w:val="KeywordTok"/>
        </w:rPr>
        <w:t>contains</w:t>
      </w:r>
      <w:r>
        <w:rPr>
          <w:rStyle w:val="NormalTok"/>
        </w:rPr>
        <w:t>(</w:t>
      </w:r>
      <w:r>
        <w:rPr>
          <w:rStyle w:val="StringTok"/>
        </w:rPr>
        <w:t>"change"</w:t>
      </w:r>
      <w:r>
        <w:rPr>
          <w:rStyle w:val="NormalTok"/>
        </w:rPr>
        <w:t>))</w:t>
      </w:r>
      <w:r>
        <w:br/>
      </w:r>
      <w:r>
        <w:rPr>
          <w:rStyle w:val="CommentTok"/>
        </w:rPr>
        <w:t>#removing rows, and keeping stats only for the entire province, after the beginning of lockdown.</w:t>
      </w:r>
      <w:r>
        <w:br/>
      </w:r>
      <w:r>
        <w:rPr>
          <w:rStyle w:val="NormalTok"/>
        </w:rPr>
        <w:lastRenderedPageBreak/>
        <w:t>mobilitypattern_ON &lt;-</w:t>
      </w:r>
      <w:r>
        <w:rPr>
          <w:rStyle w:val="StringTok"/>
        </w:rPr>
        <w:t xml:space="preserve"> </w:t>
      </w:r>
      <w:r>
        <w:rPr>
          <w:rStyle w:val="KeywordTok"/>
        </w:rPr>
        <w:t>slice</w:t>
      </w:r>
      <w:r>
        <w:rPr>
          <w:rStyle w:val="NormalTok"/>
        </w:rPr>
        <w:t xml:space="preserve">(mobilitypattern_ON, </w:t>
      </w:r>
      <w:commentRangeStart w:id="16"/>
      <w:r>
        <w:rPr>
          <w:rStyle w:val="DecValTok"/>
        </w:rPr>
        <w:t>26</w:t>
      </w:r>
      <w:r>
        <w:rPr>
          <w:rStyle w:val="OperatorTok"/>
        </w:rPr>
        <w:t>:</w:t>
      </w:r>
      <w:r>
        <w:rPr>
          <w:rStyle w:val="DecValTok"/>
        </w:rPr>
        <w:t>218</w:t>
      </w:r>
      <w:commentRangeEnd w:id="16"/>
      <w:r w:rsidR="00397F0B">
        <w:rPr>
          <w:rStyle w:val="CommentReference"/>
          <w:rFonts w:ascii="Arial" w:hAnsi="Arial"/>
        </w:rPr>
        <w:commentReference w:id="16"/>
      </w:r>
      <w:r>
        <w:rPr>
          <w:rStyle w:val="NormalTok"/>
        </w:rPr>
        <w:t xml:space="preserve">) </w:t>
      </w:r>
      <w:r>
        <w:rPr>
          <w:rStyle w:val="OperatorTok"/>
        </w:rPr>
        <w:t>%&gt;%</w:t>
      </w:r>
      <w:r>
        <w:br/>
      </w:r>
      <w:r>
        <w:rPr>
          <w:rStyle w:val="StringTok"/>
        </w:rPr>
        <w:t xml:space="preserve">  </w:t>
      </w:r>
      <w:r>
        <w:rPr>
          <w:rStyle w:val="CommentTok"/>
        </w:rPr>
        <w:t>#removing column for sub regions in ontario.</w:t>
      </w:r>
      <w:r>
        <w:br/>
      </w:r>
      <w:r>
        <w:rPr>
          <w:rStyle w:val="StringTok"/>
        </w:rPr>
        <w:t xml:space="preserve">  </w:t>
      </w:r>
      <w:r>
        <w:rPr>
          <w:rStyle w:val="KeywordTok"/>
        </w:rPr>
        <w:t>select</w:t>
      </w:r>
      <w:r>
        <w:rPr>
          <w:rStyle w:val="NormalTok"/>
        </w:rPr>
        <w:t>(</w:t>
      </w:r>
      <w:r>
        <w:rPr>
          <w:rStyle w:val="OperatorTok"/>
        </w:rPr>
        <w:t>-</w:t>
      </w:r>
      <w:r>
        <w:rPr>
          <w:rStyle w:val="StringTok"/>
        </w:rPr>
        <w:t>"sub_region_2"</w:t>
      </w:r>
      <w:r>
        <w:rPr>
          <w:rStyle w:val="NormalTok"/>
        </w:rPr>
        <w:t>)</w:t>
      </w:r>
      <w:r>
        <w:br/>
      </w:r>
      <w:r>
        <w:rPr>
          <w:rStyle w:val="KeywordTok"/>
        </w:rPr>
        <w:t>View</w:t>
      </w:r>
      <w:r>
        <w:rPr>
          <w:rStyle w:val="NormalTok"/>
        </w:rPr>
        <w:t>(mobilitypattern_ON)</w:t>
      </w:r>
      <w:r>
        <w:br/>
      </w:r>
      <w:r>
        <w:br/>
      </w:r>
      <w:r>
        <w:rPr>
          <w:rStyle w:val="CommentTok"/>
        </w:rPr>
        <w:t>#CREATING OUR DATAFRAME BY STAGE OF COVID FOR GRAPHING PURPOSES</w:t>
      </w:r>
      <w:r>
        <w:br/>
      </w:r>
      <w:r>
        <w:rPr>
          <w:rStyle w:val="CommentTok"/>
        </w:rPr>
        <w:t>#ADDING A NUMERIC REPRESENTATION OF THE STAGES OF COVID</w:t>
      </w:r>
      <w:r>
        <w:br/>
      </w:r>
      <w:r>
        <w:rPr>
          <w:rStyle w:val="CommentTok"/>
        </w:rPr>
        <w:t>#create a vector called covidstages_ontario with the number coding for our stages of covid (order matters)</w:t>
      </w:r>
      <w:r>
        <w:br/>
      </w:r>
      <w:r>
        <w:rPr>
          <w:rStyle w:val="CommentTok"/>
        </w:rPr>
        <w:t xml:space="preserve">#in our case, we are using "0", "1", "2", and "3" to represent the stages of Ontario's response to COVID </w:t>
      </w:r>
      <w:r>
        <w:br/>
      </w:r>
      <w:r>
        <w:rPr>
          <w:rStyle w:val="CommentTok"/>
        </w:rPr>
        <w:t>#(lockdown, stage 1, stage 2 and stage 3, respectively), so it will be: 0, 1, 2, 3.</w:t>
      </w:r>
      <w:r>
        <w:br/>
      </w:r>
      <w:r>
        <w:rPr>
          <w:rStyle w:val="CommentTok"/>
        </w:rPr>
        <w:t xml:space="preserve">#we will use the repeat function to have each value in that sequence repeat according to the number of rows </w:t>
      </w:r>
      <w:r>
        <w:br/>
      </w:r>
      <w:r>
        <w:rPr>
          <w:rStyle w:val="CommentTok"/>
        </w:rPr>
        <w:t xml:space="preserve">#whose date column values fell into each stage of covid; in our case, </w:t>
      </w:r>
      <w:r>
        <w:br/>
      </w:r>
      <w:r>
        <w:rPr>
          <w:rStyle w:val="CommentTok"/>
        </w:rPr>
        <w:t xml:space="preserve">#there were 69 rows in Lockdown, 24 rows in Stage 1, 35 rows in Stage 2 and 65 rows in Stage 3, </w:t>
      </w:r>
      <w:r>
        <w:br/>
      </w:r>
      <w:r>
        <w:rPr>
          <w:rStyle w:val="CommentTok"/>
        </w:rPr>
        <w:t>#so this is what our multiplier sequence will contain (order here also matters): 69, 24, 35, 65.</w:t>
      </w:r>
      <w:r>
        <w:br/>
      </w:r>
      <w:commentRangeStart w:id="17"/>
      <w:r>
        <w:rPr>
          <w:rStyle w:val="NormalTok"/>
        </w:rPr>
        <w:t>covidstages_ontario &lt;-</w:t>
      </w:r>
      <w:r>
        <w:rPr>
          <w:rStyle w:val="StringTok"/>
        </w:rPr>
        <w:t xml:space="preserve"> </w:t>
      </w:r>
      <w:r>
        <w:rPr>
          <w:rStyle w:val="KeywordTok"/>
        </w:rPr>
        <w:t>rep</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ataTypeTok"/>
        </w:rPr>
        <w:t>times =</w:t>
      </w:r>
      <w:r>
        <w:rPr>
          <w:rStyle w:val="NormalTok"/>
        </w:rPr>
        <w:t xml:space="preserve"> </w:t>
      </w:r>
      <w:r>
        <w:rPr>
          <w:rStyle w:val="KeywordTok"/>
        </w:rPr>
        <w:t>c</w:t>
      </w:r>
      <w:r>
        <w:rPr>
          <w:rStyle w:val="NormalTok"/>
        </w:rPr>
        <w:t>(</w:t>
      </w:r>
      <w:r>
        <w:rPr>
          <w:rStyle w:val="DecValTok"/>
        </w:rPr>
        <w:t>69</w:t>
      </w:r>
      <w:r>
        <w:rPr>
          <w:rStyle w:val="NormalTok"/>
        </w:rPr>
        <w:t xml:space="preserve">, </w:t>
      </w:r>
      <w:r>
        <w:rPr>
          <w:rStyle w:val="DecValTok"/>
        </w:rPr>
        <w:t>24</w:t>
      </w:r>
      <w:r>
        <w:rPr>
          <w:rStyle w:val="NormalTok"/>
        </w:rPr>
        <w:t xml:space="preserve">, </w:t>
      </w:r>
      <w:r>
        <w:rPr>
          <w:rStyle w:val="DecValTok"/>
        </w:rPr>
        <w:t>35</w:t>
      </w:r>
      <w:r>
        <w:rPr>
          <w:rStyle w:val="NormalTok"/>
        </w:rPr>
        <w:t xml:space="preserve">, </w:t>
      </w:r>
      <w:r>
        <w:rPr>
          <w:rStyle w:val="DecValTok"/>
        </w:rPr>
        <w:t>65</w:t>
      </w:r>
      <w:r>
        <w:rPr>
          <w:rStyle w:val="NormalTok"/>
        </w:rPr>
        <w:t>))</w:t>
      </w:r>
      <w:commentRangeEnd w:id="17"/>
      <w:r w:rsidR="00397F0B">
        <w:rPr>
          <w:rStyle w:val="CommentReference"/>
          <w:rFonts w:ascii="Arial" w:hAnsi="Arial"/>
        </w:rPr>
        <w:commentReference w:id="17"/>
      </w:r>
      <w:r>
        <w:br/>
      </w:r>
      <w:r>
        <w:rPr>
          <w:rStyle w:val="CommentTok"/>
        </w:rPr>
        <w:t xml:space="preserve">#we will now add covidstages_ontario as a column to our mobilitypattern_ON dataframe </w:t>
      </w:r>
      <w:r>
        <w:br/>
      </w:r>
      <w:r>
        <w:rPr>
          <w:rStyle w:val="CommentTok"/>
        </w:rPr>
        <w:t>#(this is why order mattered; each value must have exactly the right number of repetitions in order to</w:t>
      </w:r>
      <w:r>
        <w:br/>
      </w:r>
      <w:r>
        <w:rPr>
          <w:rStyle w:val="CommentTok"/>
        </w:rPr>
        <w:t>#align with the same row of data from before, when we had individual dates instead of number coding)</w:t>
      </w:r>
      <w:r>
        <w:br/>
      </w:r>
      <w:commentRangeStart w:id="18"/>
      <w:r>
        <w:rPr>
          <w:rStyle w:val="KeywordTok"/>
        </w:rPr>
        <w:t>view</w:t>
      </w:r>
      <w:commentRangeEnd w:id="18"/>
      <w:r w:rsidR="00397F0B">
        <w:rPr>
          <w:rStyle w:val="CommentReference"/>
          <w:rFonts w:ascii="Arial" w:hAnsi="Arial"/>
        </w:rPr>
        <w:commentReference w:id="18"/>
      </w:r>
      <w:r>
        <w:rPr>
          <w:rStyle w:val="NormalTok"/>
        </w:rPr>
        <w:t>(covidstages_ontario)</w:t>
      </w:r>
      <w:r>
        <w:br/>
      </w:r>
      <w:r>
        <w:rPr>
          <w:rStyle w:val="CommentTok"/>
        </w:rPr>
        <w:t>#add covidstages_ontario as a column to our mobilitypattern_ON dataframe</w:t>
      </w:r>
      <w:r>
        <w:br/>
      </w:r>
      <w:r>
        <w:rPr>
          <w:rStyle w:val="NormalTok"/>
        </w:rPr>
        <w:t>mobilitypattern_ON</w:t>
      </w:r>
      <w:r>
        <w:rPr>
          <w:rStyle w:val="OperatorTok"/>
        </w:rPr>
        <w:t>$</w:t>
      </w:r>
      <w:r>
        <w:rPr>
          <w:rStyle w:val="NormalTok"/>
        </w:rPr>
        <w:t>covidstages_ontario =</w:t>
      </w:r>
      <w:r>
        <w:rPr>
          <w:rStyle w:val="StringTok"/>
        </w:rPr>
        <w:t xml:space="preserve"> </w:t>
      </w:r>
      <w:r>
        <w:rPr>
          <w:rStyle w:val="NormalTok"/>
        </w:rPr>
        <w:t>covidstages_ontario</w:t>
      </w:r>
      <w:r>
        <w:br/>
      </w:r>
      <w:r>
        <w:rPr>
          <w:rStyle w:val="KeywordTok"/>
        </w:rPr>
        <w:t>view</w:t>
      </w:r>
      <w:r>
        <w:rPr>
          <w:rStyle w:val="NormalTok"/>
        </w:rPr>
        <w:t>(mobilitypattern_ON)</w:t>
      </w:r>
      <w:r>
        <w:br/>
      </w:r>
      <w:r>
        <w:br/>
      </w:r>
      <w:r>
        <w:rPr>
          <w:rStyle w:val="CommentTok"/>
        </w:rPr>
        <w:t>#ORGANIZING PERCENT CHANGES AT FACILITY TYPES ACCORDING TO STAGES OF COVID, ONE AT A TIME</w:t>
      </w:r>
      <w:r>
        <w:br/>
      </w:r>
      <w:r>
        <w:rPr>
          <w:rStyle w:val="CommentTok"/>
        </w:rPr>
        <w:t>#creating a selection of the dataframe with just Retail and Recreation column and the new covidstages_ontario column.</w:t>
      </w:r>
      <w:r>
        <w:br/>
      </w:r>
      <w:r>
        <w:rPr>
          <w:rStyle w:val="NormalTok"/>
        </w:rPr>
        <w:t>RetailandRecByStage &lt;-</w:t>
      </w:r>
      <w:r>
        <w:rPr>
          <w:rStyle w:val="StringTok"/>
        </w:rPr>
        <w:t xml:space="preserve"> </w:t>
      </w:r>
      <w:r>
        <w:rPr>
          <w:rStyle w:val="NormalTok"/>
        </w:rPr>
        <w:t xml:space="preserve">mobilitypattern_ON </w:t>
      </w:r>
      <w:r>
        <w:rPr>
          <w:rStyle w:val="OperatorTok"/>
        </w:rPr>
        <w:t>%&gt;%</w:t>
      </w:r>
      <w:r>
        <w:br/>
      </w:r>
      <w:r>
        <w:rPr>
          <w:rStyle w:val="StringTok"/>
        </w:rPr>
        <w:t xml:space="preserve">  </w:t>
      </w:r>
      <w:r>
        <w:rPr>
          <w:rStyle w:val="KeywordTok"/>
        </w:rPr>
        <w:t>select</w:t>
      </w:r>
      <w:r>
        <w:rPr>
          <w:rStyle w:val="NormalTok"/>
        </w:rPr>
        <w:t>(retail_and_recreation_percent_change_from_baseline, covidstages_ontario)</w:t>
      </w:r>
      <w:r>
        <w:br/>
      </w:r>
      <w:r>
        <w:rPr>
          <w:rStyle w:val="CommentTok"/>
        </w:rPr>
        <w:t>#assign the numeric value 1 to code for Retail and Recreation and make it repeat once for each of the 193 rows</w:t>
      </w:r>
      <w:r>
        <w:br/>
      </w:r>
      <w:r>
        <w:rPr>
          <w:rStyle w:val="NormalTok"/>
        </w:rPr>
        <w:t>facility_typeRetailandRec &lt;-</w:t>
      </w:r>
      <w:r>
        <w:rPr>
          <w:rStyle w:val="StringTok"/>
        </w:rPr>
        <w:t xml:space="preserve"> </w:t>
      </w:r>
      <w:r>
        <w:rPr>
          <w:rStyle w:val="KeywordTok"/>
        </w:rPr>
        <w:t>rep</w:t>
      </w:r>
      <w:r>
        <w:rPr>
          <w:rStyle w:val="NormalTok"/>
        </w:rPr>
        <w:t>(</w:t>
      </w:r>
      <w:r>
        <w:rPr>
          <w:rStyle w:val="DecValTok"/>
        </w:rPr>
        <w:t>1</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#add this coded column to our Retail and Recreation by stage dataframe</w:t>
      </w:r>
      <w:r>
        <w:br/>
      </w:r>
      <w:r>
        <w:rPr>
          <w:rStyle w:val="NormalTok"/>
        </w:rPr>
        <w:t>RetailandRecByStage</w:t>
      </w:r>
      <w:r>
        <w:rPr>
          <w:rStyle w:val="OperatorTok"/>
        </w:rPr>
        <w:t>$</w:t>
      </w:r>
      <w:r>
        <w:rPr>
          <w:rStyle w:val="NormalTok"/>
        </w:rPr>
        <w:t>facility_typeRetailandRec =</w:t>
      </w:r>
      <w:r>
        <w:rPr>
          <w:rStyle w:val="StringTok"/>
        </w:rPr>
        <w:t xml:space="preserve"> </w:t>
      </w:r>
      <w:r>
        <w:rPr>
          <w:rStyle w:val="NormalTok"/>
        </w:rPr>
        <w:t>facility_typeRetailandRec</w:t>
      </w:r>
      <w:r>
        <w:br/>
      </w:r>
      <w:r w:rsidRPr="00E0028E">
        <w:rPr>
          <w:rStyle w:val="KeywordTok"/>
          <w:highlight w:val="yellow"/>
          <w:rPrChange w:id="19" w:author="Mark Adkins" w:date="2020-11-05T23:18:00Z">
            <w:rPr>
              <w:rStyle w:val="KeywordTok"/>
            </w:rPr>
          </w:rPrChange>
        </w:rPr>
        <w:t>view</w:t>
      </w:r>
      <w:r>
        <w:rPr>
          <w:rStyle w:val="NormalTok"/>
        </w:rPr>
        <w:t>(RetailandRecByStage)</w:t>
      </w:r>
      <w:r>
        <w:br/>
      </w:r>
      <w:r>
        <w:br/>
      </w:r>
      <w:r>
        <w:rPr>
          <w:rStyle w:val="CommentTok"/>
        </w:rPr>
        <w:t>#creating a selection of the dataframe with just Grocery Stores and Pharmacies column and the new covidstages_ontario column.</w:t>
      </w:r>
      <w:r>
        <w:br/>
      </w:r>
      <w:r>
        <w:rPr>
          <w:rStyle w:val="NormalTok"/>
        </w:rPr>
        <w:t>GroceryandPharmaByStage &lt;-</w:t>
      </w:r>
      <w:r>
        <w:rPr>
          <w:rStyle w:val="StringTok"/>
        </w:rPr>
        <w:t xml:space="preserve"> </w:t>
      </w:r>
      <w:r>
        <w:rPr>
          <w:rStyle w:val="NormalTok"/>
        </w:rPr>
        <w:t xml:space="preserve">mobilitypattern_ON </w:t>
      </w:r>
      <w:r>
        <w:rPr>
          <w:rStyle w:val="OperatorTok"/>
        </w:rPr>
        <w:t>%&gt;%</w:t>
      </w:r>
      <w:r>
        <w:br/>
      </w:r>
      <w:r>
        <w:rPr>
          <w:rStyle w:val="StringTok"/>
        </w:rPr>
        <w:t xml:space="preserve">  </w:t>
      </w:r>
      <w:r>
        <w:rPr>
          <w:rStyle w:val="KeywordTok"/>
        </w:rPr>
        <w:t>select</w:t>
      </w:r>
      <w:r>
        <w:rPr>
          <w:rStyle w:val="NormalTok"/>
        </w:rPr>
        <w:t>(grocery_and_pharmacy_percent_change_from_baseline, covidstages_ontar</w:t>
      </w:r>
      <w:r>
        <w:rPr>
          <w:rStyle w:val="NormalTok"/>
        </w:rPr>
        <w:lastRenderedPageBreak/>
        <w:t>io)</w:t>
      </w:r>
      <w:r>
        <w:br/>
      </w:r>
      <w:r>
        <w:rPr>
          <w:rStyle w:val="CommentTok"/>
        </w:rPr>
        <w:t>#assign the numeric value 2 to code for Grocery and Pharma</w:t>
      </w:r>
      <w:r>
        <w:br/>
      </w:r>
      <w:r>
        <w:rPr>
          <w:rStyle w:val="NormalTok"/>
        </w:rPr>
        <w:t>facility_typeGroceryandPharma &lt;-</w:t>
      </w:r>
      <w:r>
        <w:rPr>
          <w:rStyle w:val="StringTok"/>
        </w:rPr>
        <w:t xml:space="preserve"> </w:t>
      </w:r>
      <w:r>
        <w:rPr>
          <w:rStyle w:val="KeywordTok"/>
        </w:rPr>
        <w:t>rep</w:t>
      </w:r>
      <w:r>
        <w:rPr>
          <w:rStyle w:val="NormalTok"/>
        </w:rPr>
        <w:t>(</w:t>
      </w:r>
      <w:r>
        <w:rPr>
          <w:rStyle w:val="DecValTok"/>
        </w:rPr>
        <w:t>2</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#add this coded column to our Grocery and Pharma by stage dataframe</w:t>
      </w:r>
      <w:r>
        <w:br/>
      </w:r>
      <w:r>
        <w:rPr>
          <w:rStyle w:val="NormalTok"/>
        </w:rPr>
        <w:t>GroceryandPharmaByStage</w:t>
      </w:r>
      <w:r>
        <w:rPr>
          <w:rStyle w:val="OperatorTok"/>
        </w:rPr>
        <w:t>$</w:t>
      </w:r>
      <w:r>
        <w:rPr>
          <w:rStyle w:val="NormalTok"/>
        </w:rPr>
        <w:t>facility_typeGroceryandPharma =</w:t>
      </w:r>
      <w:r>
        <w:rPr>
          <w:rStyle w:val="StringTok"/>
        </w:rPr>
        <w:t xml:space="preserve"> </w:t>
      </w:r>
      <w:r>
        <w:rPr>
          <w:rStyle w:val="NormalTok"/>
        </w:rPr>
        <w:t>facility_typeGroceryandPharma</w:t>
      </w:r>
      <w:r>
        <w:br/>
      </w:r>
      <w:r w:rsidRPr="00E0028E">
        <w:rPr>
          <w:rStyle w:val="KeywordTok"/>
          <w:highlight w:val="yellow"/>
          <w:rPrChange w:id="20" w:author="Mark Adkins" w:date="2020-11-05T23:18:00Z">
            <w:rPr>
              <w:rStyle w:val="KeywordTok"/>
            </w:rPr>
          </w:rPrChange>
        </w:rPr>
        <w:t>view</w:t>
      </w:r>
      <w:r>
        <w:rPr>
          <w:rStyle w:val="NormalTok"/>
        </w:rPr>
        <w:t>(GroceryandPharmaByStage)</w:t>
      </w:r>
      <w:r>
        <w:br/>
      </w:r>
      <w:r>
        <w:br/>
      </w:r>
      <w:r>
        <w:rPr>
          <w:rStyle w:val="CommentTok"/>
        </w:rPr>
        <w:t>#creating a selection of the dataframe with just Parks column and the new covidstages_ontario column.</w:t>
      </w:r>
      <w:r>
        <w:br/>
      </w:r>
      <w:r>
        <w:rPr>
          <w:rStyle w:val="NormalTok"/>
        </w:rPr>
        <w:t>ParksByStage &lt;-</w:t>
      </w:r>
      <w:r>
        <w:rPr>
          <w:rStyle w:val="StringTok"/>
        </w:rPr>
        <w:t xml:space="preserve"> </w:t>
      </w:r>
      <w:r>
        <w:rPr>
          <w:rStyle w:val="NormalTok"/>
        </w:rPr>
        <w:t xml:space="preserve">mobilitypattern_ON </w:t>
      </w:r>
      <w:r>
        <w:rPr>
          <w:rStyle w:val="OperatorTok"/>
        </w:rPr>
        <w:t>%&gt;%</w:t>
      </w:r>
      <w:r>
        <w:br/>
      </w:r>
      <w:r>
        <w:rPr>
          <w:rStyle w:val="StringTok"/>
        </w:rPr>
        <w:t xml:space="preserve">  </w:t>
      </w:r>
      <w:r>
        <w:rPr>
          <w:rStyle w:val="KeywordTok"/>
        </w:rPr>
        <w:t>select</w:t>
      </w:r>
      <w:r>
        <w:rPr>
          <w:rStyle w:val="NormalTok"/>
        </w:rPr>
        <w:t>(parks_percent_change_from_baseline, covidstages_ontario)</w:t>
      </w:r>
      <w:r>
        <w:br/>
      </w:r>
      <w:r>
        <w:rPr>
          <w:rStyle w:val="CommentTok"/>
        </w:rPr>
        <w:t>#assign the numeric value 3 to code for Parks</w:t>
      </w:r>
      <w:r>
        <w:br/>
      </w:r>
      <w:r>
        <w:rPr>
          <w:rStyle w:val="NormalTok"/>
        </w:rPr>
        <w:t>facility_typeParks &lt;-</w:t>
      </w:r>
      <w:r>
        <w:rPr>
          <w:rStyle w:val="StringTok"/>
        </w:rPr>
        <w:t xml:space="preserve"> </w:t>
      </w:r>
      <w:r>
        <w:rPr>
          <w:rStyle w:val="KeywordTok"/>
        </w:rPr>
        <w:t>rep</w:t>
      </w:r>
      <w:r>
        <w:rPr>
          <w:rStyle w:val="NormalTok"/>
        </w:rPr>
        <w:t>(</w:t>
      </w:r>
      <w:r>
        <w:rPr>
          <w:rStyle w:val="DecValTok"/>
        </w:rPr>
        <w:t>3</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#add this coded column to our Parks by stage dataframe</w:t>
      </w:r>
      <w:r>
        <w:br/>
      </w:r>
      <w:r>
        <w:rPr>
          <w:rStyle w:val="NormalTok"/>
        </w:rPr>
        <w:t>ParksByStage</w:t>
      </w:r>
      <w:r>
        <w:rPr>
          <w:rStyle w:val="OperatorTok"/>
        </w:rPr>
        <w:t>$</w:t>
      </w:r>
      <w:r>
        <w:rPr>
          <w:rStyle w:val="NormalTok"/>
        </w:rPr>
        <w:t>facility_typeParks =</w:t>
      </w:r>
      <w:r>
        <w:rPr>
          <w:rStyle w:val="StringTok"/>
        </w:rPr>
        <w:t xml:space="preserve"> </w:t>
      </w:r>
      <w:r>
        <w:rPr>
          <w:rStyle w:val="NormalTok"/>
        </w:rPr>
        <w:t>facility_typeParks</w:t>
      </w:r>
      <w:r>
        <w:br/>
      </w:r>
      <w:r w:rsidRPr="00E0028E">
        <w:rPr>
          <w:rStyle w:val="KeywordTok"/>
          <w:highlight w:val="yellow"/>
          <w:rPrChange w:id="21" w:author="Mark Adkins" w:date="2020-11-05T23:18:00Z">
            <w:rPr>
              <w:rStyle w:val="KeywordTok"/>
            </w:rPr>
          </w:rPrChange>
        </w:rPr>
        <w:t>view</w:t>
      </w:r>
      <w:r>
        <w:rPr>
          <w:rStyle w:val="NormalTok"/>
        </w:rPr>
        <w:t>(ParksByStage)</w:t>
      </w:r>
      <w:r>
        <w:br/>
      </w:r>
      <w:r>
        <w:br/>
      </w:r>
      <w:r>
        <w:rPr>
          <w:rStyle w:val="CommentTok"/>
        </w:rPr>
        <w:t>#creating a selection of the dataframe with just Transit and Stations column and the new covidstages_ontario column.</w:t>
      </w:r>
      <w:r>
        <w:br/>
      </w:r>
      <w:r>
        <w:rPr>
          <w:rStyle w:val="NormalTok"/>
        </w:rPr>
        <w:t>TransitByStage &lt;-</w:t>
      </w:r>
      <w:r>
        <w:rPr>
          <w:rStyle w:val="StringTok"/>
        </w:rPr>
        <w:t xml:space="preserve"> </w:t>
      </w:r>
      <w:r>
        <w:rPr>
          <w:rStyle w:val="NormalTok"/>
        </w:rPr>
        <w:t xml:space="preserve">mobilitypattern_ON </w:t>
      </w:r>
      <w:r>
        <w:rPr>
          <w:rStyle w:val="OperatorTok"/>
        </w:rPr>
        <w:t>%&gt;%</w:t>
      </w:r>
      <w:r>
        <w:br/>
      </w:r>
      <w:r>
        <w:rPr>
          <w:rStyle w:val="StringTok"/>
        </w:rPr>
        <w:t xml:space="preserve">  </w:t>
      </w:r>
      <w:r>
        <w:rPr>
          <w:rStyle w:val="KeywordTok"/>
        </w:rPr>
        <w:t>select</w:t>
      </w:r>
      <w:r>
        <w:rPr>
          <w:rStyle w:val="NormalTok"/>
        </w:rPr>
        <w:t>(transit_stations_percent_change_from_baseline, covidstages_ontario)</w:t>
      </w:r>
      <w:r>
        <w:br/>
      </w:r>
      <w:r>
        <w:rPr>
          <w:rStyle w:val="CommentTok"/>
        </w:rPr>
        <w:t>#assign the numeric value 4 to code for Transit</w:t>
      </w:r>
      <w:r>
        <w:br/>
      </w:r>
      <w:r>
        <w:rPr>
          <w:rStyle w:val="NormalTok"/>
        </w:rPr>
        <w:t>facility_typeTransit &lt;-</w:t>
      </w:r>
      <w:r>
        <w:rPr>
          <w:rStyle w:val="StringTok"/>
        </w:rPr>
        <w:t xml:space="preserve"> </w:t>
      </w:r>
      <w:r>
        <w:rPr>
          <w:rStyle w:val="KeywordTok"/>
        </w:rPr>
        <w:t>rep</w:t>
      </w:r>
      <w:r>
        <w:rPr>
          <w:rStyle w:val="NormalTok"/>
        </w:rPr>
        <w:t>(</w:t>
      </w:r>
      <w:r>
        <w:rPr>
          <w:rStyle w:val="DecValTok"/>
        </w:rPr>
        <w:t>4</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#add this coded column to our Transit by stage dataframe</w:t>
      </w:r>
      <w:r>
        <w:br/>
      </w:r>
      <w:r>
        <w:rPr>
          <w:rStyle w:val="NormalTok"/>
        </w:rPr>
        <w:t>TransitByStage</w:t>
      </w:r>
      <w:r>
        <w:rPr>
          <w:rStyle w:val="OperatorTok"/>
        </w:rPr>
        <w:t>$</w:t>
      </w:r>
      <w:r>
        <w:rPr>
          <w:rStyle w:val="NormalTok"/>
        </w:rPr>
        <w:t>facility_typeTransit =</w:t>
      </w:r>
      <w:r>
        <w:rPr>
          <w:rStyle w:val="StringTok"/>
        </w:rPr>
        <w:t xml:space="preserve"> </w:t>
      </w:r>
      <w:r>
        <w:rPr>
          <w:rStyle w:val="NormalTok"/>
        </w:rPr>
        <w:t>facility_typeTransit</w:t>
      </w:r>
      <w:r>
        <w:br/>
      </w:r>
      <w:r w:rsidRPr="00E0028E">
        <w:rPr>
          <w:rStyle w:val="KeywordTok"/>
          <w:highlight w:val="yellow"/>
          <w:rPrChange w:id="22" w:author="Mark Adkins" w:date="2020-11-05T23:18:00Z">
            <w:rPr>
              <w:rStyle w:val="KeywordTok"/>
            </w:rPr>
          </w:rPrChange>
        </w:rPr>
        <w:t>view</w:t>
      </w:r>
      <w:r>
        <w:rPr>
          <w:rStyle w:val="NormalTok"/>
        </w:rPr>
        <w:t>(TransitByStage)</w:t>
      </w:r>
      <w:r>
        <w:br/>
      </w:r>
      <w:r>
        <w:br/>
      </w:r>
      <w:r>
        <w:rPr>
          <w:rStyle w:val="CommentTok"/>
        </w:rPr>
        <w:t>#creating a selection of the dataframe with just workplaces column and the new covidstages_ontario column.</w:t>
      </w:r>
      <w:r>
        <w:br/>
      </w:r>
      <w:r>
        <w:rPr>
          <w:rStyle w:val="NormalTok"/>
        </w:rPr>
        <w:t>WorkByStage &lt;-</w:t>
      </w:r>
      <w:r>
        <w:rPr>
          <w:rStyle w:val="StringTok"/>
        </w:rPr>
        <w:t xml:space="preserve"> </w:t>
      </w:r>
      <w:r>
        <w:rPr>
          <w:rStyle w:val="NormalTok"/>
        </w:rPr>
        <w:t xml:space="preserve">mobilitypattern_ON </w:t>
      </w:r>
      <w:r>
        <w:rPr>
          <w:rStyle w:val="OperatorTok"/>
        </w:rPr>
        <w:t>%&gt;%</w:t>
      </w:r>
      <w:r>
        <w:br/>
      </w:r>
      <w:r>
        <w:rPr>
          <w:rStyle w:val="StringTok"/>
        </w:rPr>
        <w:t xml:space="preserve">  </w:t>
      </w:r>
      <w:r>
        <w:rPr>
          <w:rStyle w:val="KeywordTok"/>
        </w:rPr>
        <w:t>select</w:t>
      </w:r>
      <w:r>
        <w:rPr>
          <w:rStyle w:val="NormalTok"/>
        </w:rPr>
        <w:t>(workplaces_percent_change_from_baseline, covidstages_ontario)</w:t>
      </w:r>
      <w:r>
        <w:br/>
      </w:r>
      <w:r>
        <w:rPr>
          <w:rStyle w:val="CommentTok"/>
        </w:rPr>
        <w:t>#assign the numeric value 5 to code for Workplaces</w:t>
      </w:r>
      <w:r>
        <w:br/>
      </w:r>
      <w:r>
        <w:rPr>
          <w:rStyle w:val="NormalTok"/>
        </w:rPr>
        <w:t>facility_typeWork &lt;-</w:t>
      </w:r>
      <w:r>
        <w:rPr>
          <w:rStyle w:val="StringTok"/>
        </w:rPr>
        <w:t xml:space="preserve"> </w:t>
      </w:r>
      <w:r>
        <w:rPr>
          <w:rStyle w:val="KeywordTok"/>
        </w:rPr>
        <w:t>rep</w:t>
      </w:r>
      <w:r>
        <w:rPr>
          <w:rStyle w:val="NormalTok"/>
        </w:rPr>
        <w:t>(</w:t>
      </w:r>
      <w:r>
        <w:rPr>
          <w:rStyle w:val="DecValTok"/>
        </w:rPr>
        <w:t>5</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#add this coded column to our Workplaces by stage dataframe</w:t>
      </w:r>
      <w:r>
        <w:br/>
      </w:r>
      <w:r>
        <w:rPr>
          <w:rStyle w:val="NormalTok"/>
        </w:rPr>
        <w:t>WorkByStage</w:t>
      </w:r>
      <w:r>
        <w:rPr>
          <w:rStyle w:val="OperatorTok"/>
        </w:rPr>
        <w:t>$</w:t>
      </w:r>
      <w:r>
        <w:rPr>
          <w:rStyle w:val="NormalTok"/>
        </w:rPr>
        <w:t>facility_typeWork =</w:t>
      </w:r>
      <w:r>
        <w:rPr>
          <w:rStyle w:val="StringTok"/>
        </w:rPr>
        <w:t xml:space="preserve"> </w:t>
      </w:r>
      <w:r>
        <w:rPr>
          <w:rStyle w:val="NormalTok"/>
        </w:rPr>
        <w:t>facility_typeWork</w:t>
      </w:r>
      <w:r>
        <w:br/>
      </w:r>
      <w:r w:rsidRPr="00E0028E">
        <w:rPr>
          <w:rStyle w:val="KeywordTok"/>
          <w:highlight w:val="yellow"/>
          <w:rPrChange w:id="23" w:author="Mark Adkins" w:date="2020-11-05T23:21:00Z">
            <w:rPr>
              <w:rStyle w:val="KeywordTok"/>
            </w:rPr>
          </w:rPrChange>
        </w:rPr>
        <w:t>view</w:t>
      </w:r>
      <w:r>
        <w:rPr>
          <w:rStyle w:val="NormalTok"/>
        </w:rPr>
        <w:t>(WorkByStage)</w:t>
      </w:r>
      <w:r>
        <w:br/>
      </w:r>
      <w:r>
        <w:br/>
      </w:r>
      <w:r>
        <w:rPr>
          <w:rStyle w:val="CommentTok"/>
        </w:rPr>
        <w:t>#creating a selection of the dataframe with just residential column and the new covidstages_ontario column.</w:t>
      </w:r>
      <w:r>
        <w:br/>
      </w:r>
      <w:r>
        <w:rPr>
          <w:rStyle w:val="NormalTok"/>
        </w:rPr>
        <w:t>RezByStage &lt;-</w:t>
      </w:r>
      <w:r>
        <w:rPr>
          <w:rStyle w:val="StringTok"/>
        </w:rPr>
        <w:t xml:space="preserve"> </w:t>
      </w:r>
      <w:r>
        <w:rPr>
          <w:rStyle w:val="NormalTok"/>
        </w:rPr>
        <w:t xml:space="preserve">mobilitypattern_ON </w:t>
      </w:r>
      <w:r>
        <w:rPr>
          <w:rStyle w:val="OperatorTok"/>
        </w:rPr>
        <w:t>%&gt;%</w:t>
      </w:r>
      <w:r>
        <w:br/>
      </w:r>
      <w:r>
        <w:rPr>
          <w:rStyle w:val="StringTok"/>
        </w:rPr>
        <w:t xml:space="preserve">  </w:t>
      </w:r>
      <w:r>
        <w:rPr>
          <w:rStyle w:val="KeywordTok"/>
        </w:rPr>
        <w:t>select</w:t>
      </w:r>
      <w:r>
        <w:rPr>
          <w:rStyle w:val="NormalTok"/>
        </w:rPr>
        <w:t>(residential_percent_change_from_baseline, covidstages_ontario)</w:t>
      </w:r>
      <w:r>
        <w:br/>
      </w:r>
      <w:r>
        <w:rPr>
          <w:rStyle w:val="CommentTok"/>
        </w:rPr>
        <w:t>#assign the numeric value 6 to code for Residential</w:t>
      </w:r>
      <w:r>
        <w:br/>
      </w:r>
      <w:r>
        <w:rPr>
          <w:rStyle w:val="NormalTok"/>
        </w:rPr>
        <w:t>facility_typeRez &lt;-</w:t>
      </w:r>
      <w:r>
        <w:rPr>
          <w:rStyle w:val="StringTok"/>
        </w:rPr>
        <w:t xml:space="preserve"> </w:t>
      </w:r>
      <w:r>
        <w:rPr>
          <w:rStyle w:val="KeywordTok"/>
        </w:rPr>
        <w:t>rep</w:t>
      </w:r>
      <w:r>
        <w:rPr>
          <w:rStyle w:val="NormalTok"/>
        </w:rPr>
        <w:t>(</w:t>
      </w:r>
      <w:r>
        <w:rPr>
          <w:rStyle w:val="DecValTok"/>
        </w:rPr>
        <w:t>6</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#add this coded column to our Residential by stage dataframe</w:t>
      </w:r>
      <w:r>
        <w:br/>
      </w:r>
      <w:r>
        <w:rPr>
          <w:rStyle w:val="NormalTok"/>
        </w:rPr>
        <w:t>RezByStage</w:t>
      </w:r>
      <w:r>
        <w:rPr>
          <w:rStyle w:val="OperatorTok"/>
        </w:rPr>
        <w:t>$</w:t>
      </w:r>
      <w:r>
        <w:rPr>
          <w:rStyle w:val="NormalTok"/>
        </w:rPr>
        <w:t>facility_typeRez =</w:t>
      </w:r>
      <w:r>
        <w:rPr>
          <w:rStyle w:val="StringTok"/>
        </w:rPr>
        <w:t xml:space="preserve"> </w:t>
      </w:r>
      <w:r>
        <w:rPr>
          <w:rStyle w:val="NormalTok"/>
        </w:rPr>
        <w:t>facility_typeRez</w:t>
      </w:r>
      <w:r>
        <w:br/>
      </w:r>
      <w:r w:rsidRPr="00E0028E">
        <w:rPr>
          <w:rStyle w:val="KeywordTok"/>
          <w:highlight w:val="yellow"/>
          <w:rPrChange w:id="24" w:author="Mark Adkins" w:date="2020-11-05T23:21:00Z">
            <w:rPr>
              <w:rStyle w:val="KeywordTok"/>
            </w:rPr>
          </w:rPrChange>
        </w:rPr>
        <w:t>view</w:t>
      </w:r>
      <w:r>
        <w:rPr>
          <w:rStyle w:val="NormalTok"/>
        </w:rPr>
        <w:t>(RezByStage)</w:t>
      </w:r>
      <w:r>
        <w:br/>
      </w:r>
      <w:r>
        <w:br/>
      </w:r>
      <w:r>
        <w:rPr>
          <w:rStyle w:val="CommentTok"/>
        </w:rPr>
        <w:t>#STACKING ALL INDIVIDUAL PERCENT CHANGES BY COVID STAGE AND FACILITY TYPE</w:t>
      </w:r>
      <w:r>
        <w:br/>
      </w:r>
      <w:r>
        <w:rPr>
          <w:rStyle w:val="CommentTok"/>
        </w:rPr>
        <w:t>#in this stage, we will stack all our individual dataframe columns before com</w:t>
      </w:r>
      <w:r>
        <w:rPr>
          <w:rStyle w:val="CommentTok"/>
        </w:rPr>
        <w:lastRenderedPageBreak/>
        <w:t>bining them into one, long, comprehensive tibble.</w:t>
      </w:r>
      <w:r>
        <w:br/>
      </w:r>
      <w:r>
        <w:rPr>
          <w:rStyle w:val="CommentTok"/>
        </w:rPr>
        <w:t>#note: it is very important we combine data from facilities in the same order each time (from 1 to 6) as we will be stacking them.</w:t>
      </w:r>
      <w:r>
        <w:br/>
      </w:r>
      <w:r>
        <w:rPr>
          <w:rStyle w:val="CommentTok"/>
        </w:rPr>
        <w:t>#STACKING COVID STAGES COLUMNS</w:t>
      </w:r>
      <w:r>
        <w:br/>
      </w:r>
      <w:r>
        <w:rPr>
          <w:rStyle w:val="NormalTok"/>
        </w:rPr>
        <w:t>covidstage_ontario &lt;-</w:t>
      </w:r>
      <w:r>
        <w:rPr>
          <w:rStyle w:val="StringTok"/>
        </w:rPr>
        <w:t xml:space="preserve"> </w:t>
      </w:r>
      <w:r>
        <w:rPr>
          <w:rStyle w:val="KeywordTok"/>
        </w:rPr>
        <w:t>c</w:t>
      </w:r>
      <w:r>
        <w:rPr>
          <w:rStyle w:val="NormalTok"/>
        </w:rPr>
        <w:t>(RetailandRecByStage</w:t>
      </w:r>
      <w:r>
        <w:rPr>
          <w:rStyle w:val="OperatorTok"/>
        </w:rPr>
        <w:t>$</w:t>
      </w:r>
      <w:r>
        <w:rPr>
          <w:rStyle w:val="NormalTok"/>
        </w:rPr>
        <w:t>covidstages_ontario, GroceryandPharmaByStage</w:t>
      </w:r>
      <w:r>
        <w:rPr>
          <w:rStyle w:val="OperatorTok"/>
        </w:rPr>
        <w:t>$</w:t>
      </w:r>
      <w:r>
        <w:rPr>
          <w:rStyle w:val="NormalTok"/>
        </w:rPr>
        <w:t>covidstages_ontario, ParksByStage</w:t>
      </w:r>
      <w:r>
        <w:rPr>
          <w:rStyle w:val="OperatorTok"/>
        </w:rPr>
        <w:t>$</w:t>
      </w:r>
      <w:r>
        <w:rPr>
          <w:rStyle w:val="NormalTok"/>
        </w:rPr>
        <w:t>covidstages_ontario, TransitByStage</w:t>
      </w:r>
      <w:r>
        <w:rPr>
          <w:rStyle w:val="OperatorTok"/>
        </w:rPr>
        <w:t>$</w:t>
      </w:r>
      <w:r>
        <w:rPr>
          <w:rStyle w:val="NormalTok"/>
        </w:rPr>
        <w:t>covidstages_ontario, WorkByStage</w:t>
      </w:r>
      <w:r>
        <w:rPr>
          <w:rStyle w:val="OperatorTok"/>
        </w:rPr>
        <w:t>$</w:t>
      </w:r>
      <w:r>
        <w:rPr>
          <w:rStyle w:val="NormalTok"/>
        </w:rPr>
        <w:t>covidstages_ontario, RezByStage</w:t>
      </w:r>
      <w:r>
        <w:rPr>
          <w:rStyle w:val="OperatorTok"/>
        </w:rPr>
        <w:t>$</w:t>
      </w:r>
      <w:r>
        <w:rPr>
          <w:rStyle w:val="NormalTok"/>
        </w:rPr>
        <w:t>covidstages_ontario)</w:t>
      </w:r>
      <w:r>
        <w:br/>
      </w:r>
      <w:r>
        <w:rPr>
          <w:rStyle w:val="CommentTok"/>
        </w:rPr>
        <w:t xml:space="preserve">#converting this into a tibble since this list is over 1000 rows long </w:t>
      </w:r>
      <w:r>
        <w:br/>
      </w:r>
      <w:commentRangeStart w:id="25"/>
      <w:r>
        <w:rPr>
          <w:rStyle w:val="KeywordTok"/>
        </w:rPr>
        <w:t>as_tibble</w:t>
      </w:r>
      <w:r>
        <w:rPr>
          <w:rStyle w:val="NormalTok"/>
        </w:rPr>
        <w:t>(covidstage_ontario)</w:t>
      </w:r>
      <w:commentRangeEnd w:id="25"/>
      <w:r w:rsidR="00E0028E">
        <w:rPr>
          <w:rStyle w:val="CommentReference"/>
          <w:rFonts w:ascii="Arial" w:hAnsi="Arial"/>
        </w:rPr>
        <w:commentReference w:id="25"/>
      </w:r>
    </w:p>
    <w:p w14:paraId="33420F7E" w14:textId="77777777" w:rsidR="00F9336D" w:rsidRDefault="00F9336D" w:rsidP="00F9336D">
      <w:pPr>
        <w:pStyle w:val="SourceCode"/>
      </w:pPr>
      <w:r>
        <w:rPr>
          <w:rStyle w:val="VerbatimChar"/>
        </w:rPr>
        <w:t>## # A tibble: 1,158 x 1</w:t>
      </w:r>
      <w:r>
        <w:br/>
      </w:r>
      <w:r>
        <w:rPr>
          <w:rStyle w:val="VerbatimChar"/>
        </w:rPr>
        <w:t>##    value</w:t>
      </w:r>
      <w:r>
        <w:br/>
      </w:r>
      <w:r>
        <w:rPr>
          <w:rStyle w:val="VerbatimChar"/>
        </w:rPr>
        <w:t>##    &lt;dbl&gt;</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7     0</w:t>
      </w:r>
      <w:r>
        <w:br/>
      </w:r>
      <w:r>
        <w:rPr>
          <w:rStyle w:val="VerbatimChar"/>
        </w:rPr>
        <w:t>##  8     0</w:t>
      </w:r>
      <w:r>
        <w:br/>
      </w:r>
      <w:r>
        <w:rPr>
          <w:rStyle w:val="VerbatimChar"/>
        </w:rPr>
        <w:t>##  9     0</w:t>
      </w:r>
      <w:r>
        <w:br/>
      </w:r>
      <w:r>
        <w:rPr>
          <w:rStyle w:val="VerbatimChar"/>
        </w:rPr>
        <w:t>## 10     0</w:t>
      </w:r>
      <w:r>
        <w:br/>
      </w:r>
      <w:r>
        <w:rPr>
          <w:rStyle w:val="VerbatimChar"/>
        </w:rPr>
        <w:t>## # … with 1,148 more rows</w:t>
      </w:r>
    </w:p>
    <w:p w14:paraId="085917B0" w14:textId="77777777" w:rsidR="00F9336D" w:rsidRDefault="00F9336D" w:rsidP="00F9336D">
      <w:pPr>
        <w:pStyle w:val="SourceCode"/>
      </w:pPr>
      <w:r w:rsidRPr="00E0028E">
        <w:rPr>
          <w:rStyle w:val="KeywordTok"/>
          <w:highlight w:val="yellow"/>
          <w:rPrChange w:id="26" w:author="Mark Adkins" w:date="2020-11-05T23:22:00Z">
            <w:rPr>
              <w:rStyle w:val="KeywordTok"/>
            </w:rPr>
          </w:rPrChange>
        </w:rPr>
        <w:t>view</w:t>
      </w:r>
      <w:r>
        <w:rPr>
          <w:rStyle w:val="NormalTok"/>
        </w:rPr>
        <w:t>(covidstage_ontario)</w:t>
      </w:r>
      <w:r>
        <w:br/>
      </w:r>
      <w:r>
        <w:rPr>
          <w:rStyle w:val="CommentTok"/>
        </w:rPr>
        <w:t>#STACKING FACILITY TYPE COLUMNS</w:t>
      </w:r>
      <w:r>
        <w:br/>
      </w:r>
      <w:r>
        <w:rPr>
          <w:rStyle w:val="CommentTok"/>
        </w:rPr>
        <w:t>#note: it is very important we combine data from facilities in the same order each time (from 1 to 6) as we will be stacking them.</w:t>
      </w:r>
      <w:r>
        <w:br/>
      </w:r>
      <w:r>
        <w:rPr>
          <w:rStyle w:val="NormalTok"/>
        </w:rPr>
        <w:t>facility_type &lt;-</w:t>
      </w:r>
      <w:r>
        <w:rPr>
          <w:rStyle w:val="StringTok"/>
        </w:rPr>
        <w:t xml:space="preserve"> </w:t>
      </w:r>
      <w:r>
        <w:rPr>
          <w:rStyle w:val="KeywordTok"/>
        </w:rPr>
        <w:t>c</w:t>
      </w:r>
      <w:r>
        <w:rPr>
          <w:rStyle w:val="NormalTok"/>
        </w:rPr>
        <w:t>(RetailandRecByStage</w:t>
      </w:r>
      <w:r>
        <w:rPr>
          <w:rStyle w:val="OperatorTok"/>
        </w:rPr>
        <w:t>$</w:t>
      </w:r>
      <w:r>
        <w:rPr>
          <w:rStyle w:val="NormalTok"/>
        </w:rPr>
        <w:t>facility_typeRetailandRec, GroceryandPharmaByStage</w:t>
      </w:r>
      <w:r>
        <w:rPr>
          <w:rStyle w:val="OperatorTok"/>
        </w:rPr>
        <w:t>$</w:t>
      </w:r>
      <w:r>
        <w:rPr>
          <w:rStyle w:val="NormalTok"/>
        </w:rPr>
        <w:t>facility_typeGroceryandPharma, ParksByStage</w:t>
      </w:r>
      <w:r>
        <w:rPr>
          <w:rStyle w:val="OperatorTok"/>
        </w:rPr>
        <w:t>$</w:t>
      </w:r>
      <w:r>
        <w:rPr>
          <w:rStyle w:val="NormalTok"/>
        </w:rPr>
        <w:t>facility_typeParks, TransitByStage</w:t>
      </w:r>
      <w:r>
        <w:rPr>
          <w:rStyle w:val="OperatorTok"/>
        </w:rPr>
        <w:t>$</w:t>
      </w:r>
      <w:r>
        <w:rPr>
          <w:rStyle w:val="NormalTok"/>
        </w:rPr>
        <w:t>facility_typeTransit, WorkByStage</w:t>
      </w:r>
      <w:r>
        <w:rPr>
          <w:rStyle w:val="OperatorTok"/>
        </w:rPr>
        <w:t>$</w:t>
      </w:r>
      <w:r>
        <w:rPr>
          <w:rStyle w:val="NormalTok"/>
        </w:rPr>
        <w:t>facility_typeWork, RezByStage</w:t>
      </w:r>
      <w:r>
        <w:rPr>
          <w:rStyle w:val="OperatorTok"/>
        </w:rPr>
        <w:t>$</w:t>
      </w:r>
      <w:r>
        <w:rPr>
          <w:rStyle w:val="NormalTok"/>
        </w:rPr>
        <w:t>facility_typeRez)</w:t>
      </w:r>
      <w:r>
        <w:br/>
      </w:r>
      <w:r>
        <w:rPr>
          <w:rStyle w:val="CommentTok"/>
        </w:rPr>
        <w:t xml:space="preserve">#converting this into a tibble since this list is over 1000 rows long </w:t>
      </w:r>
      <w:r>
        <w:br/>
      </w:r>
      <w:commentRangeStart w:id="27"/>
      <w:r>
        <w:rPr>
          <w:rStyle w:val="KeywordTok"/>
        </w:rPr>
        <w:t>as_tibble</w:t>
      </w:r>
      <w:r>
        <w:rPr>
          <w:rStyle w:val="NormalTok"/>
        </w:rPr>
        <w:t>(facility_type)</w:t>
      </w:r>
      <w:commentRangeEnd w:id="27"/>
      <w:r w:rsidR="00E0028E">
        <w:rPr>
          <w:rStyle w:val="CommentReference"/>
          <w:rFonts w:ascii="Arial" w:hAnsi="Arial"/>
        </w:rPr>
        <w:commentReference w:id="27"/>
      </w:r>
    </w:p>
    <w:p w14:paraId="5CEE7647" w14:textId="77777777" w:rsidR="00F9336D" w:rsidRDefault="00F9336D" w:rsidP="00F9336D">
      <w:pPr>
        <w:pStyle w:val="SourceCode"/>
      </w:pPr>
      <w:r>
        <w:rPr>
          <w:rStyle w:val="VerbatimChar"/>
        </w:rPr>
        <w:t>## # A tibble: 1,158 x 1</w:t>
      </w:r>
      <w:r>
        <w:br/>
      </w:r>
      <w:r>
        <w:rPr>
          <w:rStyle w:val="VerbatimChar"/>
        </w:rPr>
        <w:t>##    value</w:t>
      </w:r>
      <w:r>
        <w:br/>
      </w:r>
      <w:r>
        <w:rPr>
          <w:rStyle w:val="VerbatimChar"/>
        </w:rPr>
        <w:t>##    &lt;dbl&gt;</w:t>
      </w:r>
      <w:r>
        <w:br/>
      </w:r>
      <w:r>
        <w:rPr>
          <w:rStyle w:val="VerbatimChar"/>
        </w:rPr>
        <w:t>##  1     1</w:t>
      </w:r>
      <w:r>
        <w:br/>
      </w:r>
      <w:r>
        <w:rPr>
          <w:rStyle w:val="VerbatimChar"/>
        </w:rPr>
        <w:t>##  2     1</w:t>
      </w:r>
      <w:r>
        <w:br/>
      </w:r>
      <w:r>
        <w:rPr>
          <w:rStyle w:val="VerbatimChar"/>
        </w:rPr>
        <w:t>##  3     1</w:t>
      </w:r>
      <w:r>
        <w:br/>
      </w:r>
      <w:r>
        <w:rPr>
          <w:rStyle w:val="VerbatimChar"/>
        </w:rPr>
        <w:t>##  4     1</w:t>
      </w:r>
      <w:r>
        <w:br/>
      </w:r>
      <w:r>
        <w:rPr>
          <w:rStyle w:val="VerbatimChar"/>
        </w:rPr>
        <w:t>##  5     1</w:t>
      </w:r>
      <w:r>
        <w:br/>
      </w:r>
      <w:r>
        <w:rPr>
          <w:rStyle w:val="VerbatimChar"/>
        </w:rPr>
        <w:t>##  6     1</w:t>
      </w:r>
      <w:r>
        <w:br/>
      </w:r>
      <w:r>
        <w:rPr>
          <w:rStyle w:val="VerbatimChar"/>
        </w:rPr>
        <w:t>##  7     1</w:t>
      </w:r>
      <w:r>
        <w:br/>
      </w:r>
      <w:r>
        <w:rPr>
          <w:rStyle w:val="VerbatimChar"/>
        </w:rPr>
        <w:t>##  8     1</w:t>
      </w:r>
      <w:r>
        <w:br/>
      </w:r>
      <w:r>
        <w:rPr>
          <w:rStyle w:val="VerbatimChar"/>
        </w:rPr>
        <w:t>##  9     1</w:t>
      </w:r>
      <w:r>
        <w:br/>
      </w:r>
      <w:r>
        <w:rPr>
          <w:rStyle w:val="VerbatimChar"/>
        </w:rPr>
        <w:lastRenderedPageBreak/>
        <w:t>## 10     1</w:t>
      </w:r>
      <w:r>
        <w:br/>
      </w:r>
      <w:r>
        <w:rPr>
          <w:rStyle w:val="VerbatimChar"/>
        </w:rPr>
        <w:t>## # … with 1,148 more rows</w:t>
      </w:r>
    </w:p>
    <w:p w14:paraId="433C7C9A" w14:textId="77777777" w:rsidR="00F9336D" w:rsidRDefault="00F9336D" w:rsidP="00F9336D">
      <w:pPr>
        <w:pStyle w:val="SourceCode"/>
      </w:pPr>
      <w:r w:rsidRPr="00E0028E">
        <w:rPr>
          <w:rStyle w:val="KeywordTok"/>
          <w:highlight w:val="yellow"/>
          <w:rPrChange w:id="28" w:author="Mark Adkins" w:date="2020-11-05T23:22:00Z">
            <w:rPr>
              <w:rStyle w:val="KeywordTok"/>
            </w:rPr>
          </w:rPrChange>
        </w:rPr>
        <w:t>view</w:t>
      </w:r>
      <w:r>
        <w:rPr>
          <w:rStyle w:val="NormalTok"/>
        </w:rPr>
        <w:t>(facility_type)</w:t>
      </w:r>
      <w:r>
        <w:br/>
      </w:r>
      <w:r>
        <w:rPr>
          <w:rStyle w:val="CommentTok"/>
        </w:rPr>
        <w:t>#STACKING PERCENT CHANGE COLUMNS</w:t>
      </w:r>
      <w:r>
        <w:br/>
      </w:r>
      <w:r>
        <w:rPr>
          <w:rStyle w:val="CommentTok"/>
        </w:rPr>
        <w:t>#note: it is very important we combine data from facilities in the same order each time (from 1 to 6) as we will be stacking them.</w:t>
      </w:r>
      <w:r>
        <w:br/>
      </w:r>
      <w:r>
        <w:rPr>
          <w:rStyle w:val="NormalTok"/>
        </w:rPr>
        <w:t>percent_change &lt;-</w:t>
      </w:r>
      <w:r>
        <w:rPr>
          <w:rStyle w:val="StringTok"/>
        </w:rPr>
        <w:t xml:space="preserve"> </w:t>
      </w:r>
      <w:r>
        <w:rPr>
          <w:rStyle w:val="KeywordTok"/>
        </w:rPr>
        <w:t>c</w:t>
      </w:r>
      <w:r>
        <w:rPr>
          <w:rStyle w:val="NormalTok"/>
        </w:rPr>
        <w:t>(RetailandRecByStage</w:t>
      </w:r>
      <w:r>
        <w:rPr>
          <w:rStyle w:val="OperatorTok"/>
        </w:rPr>
        <w:t>$</w:t>
      </w:r>
      <w:r>
        <w:rPr>
          <w:rStyle w:val="NormalTok"/>
        </w:rPr>
        <w:t>retail_and_recreation_percent_change_from_baseline, GroceryandPharmaByStage</w:t>
      </w:r>
      <w:r>
        <w:rPr>
          <w:rStyle w:val="OperatorTok"/>
        </w:rPr>
        <w:t>$</w:t>
      </w:r>
      <w:r>
        <w:rPr>
          <w:rStyle w:val="NormalTok"/>
        </w:rPr>
        <w:t>grocery_and_pharmacy_percent_change_from_baseline, ParksByStage</w:t>
      </w:r>
      <w:r>
        <w:rPr>
          <w:rStyle w:val="OperatorTok"/>
        </w:rPr>
        <w:t>$</w:t>
      </w:r>
      <w:r>
        <w:rPr>
          <w:rStyle w:val="NormalTok"/>
        </w:rPr>
        <w:t>parks_percent_change_from_baseline, TransitByStage</w:t>
      </w:r>
      <w:r>
        <w:rPr>
          <w:rStyle w:val="OperatorTok"/>
        </w:rPr>
        <w:t>$</w:t>
      </w:r>
      <w:r>
        <w:rPr>
          <w:rStyle w:val="NormalTok"/>
        </w:rPr>
        <w:t>transit_stations_percent_change_from_baseline, WorkByStage</w:t>
      </w:r>
      <w:r>
        <w:rPr>
          <w:rStyle w:val="OperatorTok"/>
        </w:rPr>
        <w:t>$</w:t>
      </w:r>
      <w:r>
        <w:rPr>
          <w:rStyle w:val="NormalTok"/>
        </w:rPr>
        <w:t>workplaces_percent_change_from_baseline, RezByStage</w:t>
      </w:r>
      <w:r>
        <w:rPr>
          <w:rStyle w:val="OperatorTok"/>
        </w:rPr>
        <w:t>$</w:t>
      </w:r>
      <w:r>
        <w:rPr>
          <w:rStyle w:val="NormalTok"/>
        </w:rPr>
        <w:t>residential_percent_change_from_baseline)</w:t>
      </w:r>
      <w:r>
        <w:br/>
      </w:r>
      <w:r>
        <w:rPr>
          <w:rStyle w:val="CommentTok"/>
        </w:rPr>
        <w:t xml:space="preserve">#converting this into a tibble since this list is over 1000 rows long </w:t>
      </w:r>
      <w:r>
        <w:br/>
      </w:r>
      <w:commentRangeStart w:id="29"/>
      <w:r>
        <w:rPr>
          <w:rStyle w:val="KeywordTok"/>
        </w:rPr>
        <w:t>as_tibble</w:t>
      </w:r>
      <w:r>
        <w:rPr>
          <w:rStyle w:val="NormalTok"/>
        </w:rPr>
        <w:t>(percent_change)</w:t>
      </w:r>
      <w:commentRangeEnd w:id="29"/>
      <w:r w:rsidR="00E0028E">
        <w:rPr>
          <w:rStyle w:val="CommentReference"/>
          <w:rFonts w:ascii="Arial" w:hAnsi="Arial"/>
        </w:rPr>
        <w:commentReference w:id="29"/>
      </w:r>
    </w:p>
    <w:p w14:paraId="0284EEA0" w14:textId="77777777" w:rsidR="00F9336D" w:rsidRDefault="00F9336D" w:rsidP="00F9336D">
      <w:pPr>
        <w:pStyle w:val="SourceCode"/>
      </w:pPr>
      <w:r>
        <w:rPr>
          <w:rStyle w:val="VerbatimChar"/>
        </w:rPr>
        <w:t>## # A tibble: 1,158 x 1</w:t>
      </w:r>
      <w:r>
        <w:br/>
      </w:r>
      <w:r>
        <w:rPr>
          <w:rStyle w:val="VerbatimChar"/>
        </w:rPr>
        <w:t>##    value</w:t>
      </w:r>
      <w:r>
        <w:br/>
      </w:r>
      <w:r>
        <w:rPr>
          <w:rStyle w:val="VerbatimChar"/>
        </w:rPr>
        <w:t>##    &lt;dbl&gt;</w:t>
      </w:r>
      <w:r>
        <w:br/>
      </w:r>
      <w:r>
        <w:rPr>
          <w:rStyle w:val="VerbatimChar"/>
        </w:rPr>
        <w:t>##  1     3</w:t>
      </w:r>
      <w:r>
        <w:br/>
      </w:r>
      <w:r>
        <w:rPr>
          <w:rStyle w:val="VerbatimChar"/>
        </w:rPr>
        <w:t>##  2     6</w:t>
      </w:r>
      <w:r>
        <w:br/>
      </w:r>
      <w:r>
        <w:rPr>
          <w:rStyle w:val="VerbatimChar"/>
        </w:rPr>
        <w:t>##  3    -3</w:t>
      </w:r>
      <w:r>
        <w:br/>
      </w:r>
      <w:r>
        <w:rPr>
          <w:rStyle w:val="VerbatimChar"/>
        </w:rPr>
        <w:t>##  4   -10</w:t>
      </w:r>
      <w:r>
        <w:br/>
      </w:r>
      <w:r>
        <w:rPr>
          <w:rStyle w:val="VerbatimChar"/>
        </w:rPr>
        <w:t>##  5   -10</w:t>
      </w:r>
      <w:r>
        <w:br/>
      </w:r>
      <w:r>
        <w:rPr>
          <w:rStyle w:val="VerbatimChar"/>
        </w:rPr>
        <w:t>##  6   -12</w:t>
      </w:r>
      <w:r>
        <w:br/>
      </w:r>
      <w:r>
        <w:rPr>
          <w:rStyle w:val="VerbatimChar"/>
        </w:rPr>
        <w:t>##  7   -29</w:t>
      </w:r>
      <w:r>
        <w:br/>
      </w:r>
      <w:r>
        <w:rPr>
          <w:rStyle w:val="VerbatimChar"/>
        </w:rPr>
        <w:t>##  8   -36</w:t>
      </w:r>
      <w:r>
        <w:br/>
      </w:r>
      <w:r>
        <w:rPr>
          <w:rStyle w:val="VerbatimChar"/>
        </w:rPr>
        <w:t>##  9   -38</w:t>
      </w:r>
      <w:r>
        <w:br/>
      </w:r>
      <w:r>
        <w:rPr>
          <w:rStyle w:val="VerbatimChar"/>
        </w:rPr>
        <w:t>## 10   -45</w:t>
      </w:r>
      <w:r>
        <w:br/>
      </w:r>
      <w:r>
        <w:rPr>
          <w:rStyle w:val="VerbatimChar"/>
        </w:rPr>
        <w:t>## # … with 1,148 more rows</w:t>
      </w:r>
    </w:p>
    <w:p w14:paraId="40C318F6" w14:textId="77777777" w:rsidR="00F9336D" w:rsidRDefault="00F9336D" w:rsidP="00F9336D">
      <w:pPr>
        <w:pStyle w:val="SourceCode"/>
      </w:pPr>
      <w:r>
        <w:rPr>
          <w:rStyle w:val="KeywordTok"/>
        </w:rPr>
        <w:t>view</w:t>
      </w:r>
      <w:r>
        <w:rPr>
          <w:rStyle w:val="NormalTok"/>
        </w:rPr>
        <w:t>(percent_change)</w:t>
      </w:r>
      <w:r>
        <w:br/>
      </w:r>
      <w:r>
        <w:br/>
      </w:r>
      <w:r>
        <w:rPr>
          <w:rStyle w:val="CommentTok"/>
        </w:rPr>
        <w:t>#COMBINING OUR STACKED COLUMNS INTO A TIBBLE</w:t>
      </w:r>
      <w:r>
        <w:br/>
      </w:r>
      <w:r>
        <w:rPr>
          <w:rStyle w:val="CommentTok"/>
        </w:rPr>
        <w:t>#the next step is to bind these three long columns in order, side by side, in a new tibble called rawstackeddata</w:t>
      </w:r>
      <w:r>
        <w:br/>
      </w:r>
      <w:commentRangeStart w:id="30"/>
      <w:r>
        <w:rPr>
          <w:rStyle w:val="NormalTok"/>
        </w:rPr>
        <w:t>rawstackeddata &lt;-</w:t>
      </w:r>
      <w:r>
        <w:rPr>
          <w:rStyle w:val="StringTok"/>
        </w:rPr>
        <w:t xml:space="preserve"> </w:t>
      </w:r>
      <w:r>
        <w:rPr>
          <w:rStyle w:val="KeywordTok"/>
        </w:rPr>
        <w:t>data.frame</w:t>
      </w:r>
      <w:r>
        <w:rPr>
          <w:rStyle w:val="NormalTok"/>
        </w:rPr>
        <w:t>(covidstage_ontario, facility_type, percent_change)</w:t>
      </w:r>
      <w:r>
        <w:br/>
      </w:r>
      <w:r>
        <w:rPr>
          <w:rStyle w:val="KeywordTok"/>
        </w:rPr>
        <w:t>as_tibble</w:t>
      </w:r>
      <w:r>
        <w:rPr>
          <w:rStyle w:val="NormalTok"/>
        </w:rPr>
        <w:t>(rawstackeddata)</w:t>
      </w:r>
      <w:commentRangeEnd w:id="30"/>
      <w:r w:rsidR="00E0028E">
        <w:rPr>
          <w:rStyle w:val="CommentReference"/>
          <w:rFonts w:ascii="Arial" w:hAnsi="Arial"/>
        </w:rPr>
        <w:commentReference w:id="30"/>
      </w:r>
    </w:p>
    <w:p w14:paraId="17A16EFD" w14:textId="77777777" w:rsidR="00F9336D" w:rsidRDefault="00F9336D" w:rsidP="00F9336D">
      <w:pPr>
        <w:pStyle w:val="SourceCode"/>
      </w:pPr>
      <w:r>
        <w:rPr>
          <w:rStyle w:val="VerbatimChar"/>
        </w:rPr>
        <w:t>## # A tibble: 1,158 x 3</w:t>
      </w:r>
      <w:r>
        <w:br/>
      </w:r>
      <w:r>
        <w:rPr>
          <w:rStyle w:val="VerbatimChar"/>
        </w:rPr>
        <w:t>##    covidstage_ontario facility_type percent_change</w:t>
      </w:r>
      <w:r>
        <w:br/>
      </w:r>
      <w:r>
        <w:rPr>
          <w:rStyle w:val="VerbatimChar"/>
        </w:rPr>
        <w:t>##                 &lt;dbl&gt;         &lt;dbl&gt;          &lt;dbl&gt;</w:t>
      </w:r>
      <w:r>
        <w:br/>
      </w:r>
      <w:r>
        <w:rPr>
          <w:rStyle w:val="VerbatimChar"/>
        </w:rPr>
        <w:t>##  1                  0             1              3</w:t>
      </w:r>
      <w:r>
        <w:br/>
      </w:r>
      <w:r>
        <w:rPr>
          <w:rStyle w:val="VerbatimChar"/>
        </w:rPr>
        <w:t>##  2                  0             1              6</w:t>
      </w:r>
      <w:r>
        <w:br/>
      </w:r>
      <w:r>
        <w:rPr>
          <w:rStyle w:val="VerbatimChar"/>
        </w:rPr>
        <w:t>##  3                  0             1             -3</w:t>
      </w:r>
      <w:r>
        <w:br/>
      </w:r>
      <w:r>
        <w:rPr>
          <w:rStyle w:val="VerbatimChar"/>
        </w:rPr>
        <w:t>##  4                  0             1            -10</w:t>
      </w:r>
      <w:r>
        <w:br/>
      </w:r>
      <w:r>
        <w:rPr>
          <w:rStyle w:val="VerbatimChar"/>
        </w:rPr>
        <w:t>##  5                  0             1            -10</w:t>
      </w:r>
      <w:r>
        <w:br/>
      </w:r>
      <w:r>
        <w:rPr>
          <w:rStyle w:val="VerbatimChar"/>
        </w:rPr>
        <w:t>##  6                  0             1            -12</w:t>
      </w:r>
      <w:r>
        <w:br/>
      </w:r>
      <w:r>
        <w:rPr>
          <w:rStyle w:val="VerbatimChar"/>
        </w:rPr>
        <w:t>##  7                  0             1            -29</w:t>
      </w:r>
      <w:r>
        <w:br/>
      </w:r>
      <w:r>
        <w:rPr>
          <w:rStyle w:val="VerbatimChar"/>
        </w:rPr>
        <w:t>##  8                  0             1            -36</w:t>
      </w:r>
      <w:r>
        <w:br/>
      </w:r>
      <w:r>
        <w:rPr>
          <w:rStyle w:val="VerbatimChar"/>
        </w:rPr>
        <w:t>##  9                  0             1            -38</w:t>
      </w:r>
      <w:r>
        <w:br/>
      </w:r>
      <w:r>
        <w:rPr>
          <w:rStyle w:val="VerbatimChar"/>
        </w:rPr>
        <w:lastRenderedPageBreak/>
        <w:t>## 10                  0             1            -45</w:t>
      </w:r>
      <w:r>
        <w:br/>
      </w:r>
      <w:r>
        <w:rPr>
          <w:rStyle w:val="VerbatimChar"/>
        </w:rPr>
        <w:t>## # … with 1,148 more rows</w:t>
      </w:r>
    </w:p>
    <w:p w14:paraId="272B8D52" w14:textId="77777777" w:rsidR="00F9336D" w:rsidRDefault="00F9336D" w:rsidP="00F9336D">
      <w:pPr>
        <w:pStyle w:val="SourceCode"/>
      </w:pPr>
      <w:r>
        <w:rPr>
          <w:rStyle w:val="CommentTok"/>
        </w:rPr>
        <w:t>#SPECIFYING OUR VARIABLES ACCORDING TO VARIABLE TYPE</w:t>
      </w:r>
      <w:r>
        <w:br/>
      </w:r>
      <w:r>
        <w:rPr>
          <w:rStyle w:val="CommentTok"/>
        </w:rPr>
        <w:t>#specify appropriate variable type for each variable with the typeof function and save the recoded</w:t>
      </w:r>
      <w:r>
        <w:br/>
      </w:r>
      <w:r>
        <w:rPr>
          <w:rStyle w:val="CommentTok"/>
        </w:rPr>
        <w:t>#version of variables into new dataframe called rawdatarecoded</w:t>
      </w:r>
      <w:r>
        <w:br/>
      </w:r>
      <w:r>
        <w:rPr>
          <w:rStyle w:val="NormalTok"/>
        </w:rPr>
        <w:t>rawdatarecoded &lt;-</w:t>
      </w:r>
      <w:r>
        <w:rPr>
          <w:rStyle w:val="StringTok"/>
        </w:rPr>
        <w:t xml:space="preserve"> </w:t>
      </w:r>
      <w:r>
        <w:rPr>
          <w:rStyle w:val="NormalTok"/>
        </w:rPr>
        <w:t xml:space="preserve">rawstackeddata </w:t>
      </w:r>
      <w:r>
        <w:rPr>
          <w:rStyle w:val="OperatorTok"/>
        </w:rPr>
        <w:t>%&gt;%</w:t>
      </w:r>
      <w:r>
        <w:br/>
      </w:r>
      <w:r>
        <w:rPr>
          <w:rStyle w:val="StringTok"/>
        </w:rPr>
        <w:t xml:space="preserve">  </w:t>
      </w:r>
      <w:r>
        <w:rPr>
          <w:rStyle w:val="CommentTok"/>
        </w:rPr>
        <w:t>#use mutate to change our dataframe and save it into rawdatarecoded; in this</w:t>
      </w:r>
      <w:r>
        <w:br/>
      </w:r>
      <w:r>
        <w:rPr>
          <w:rStyle w:val="CommentTok"/>
        </w:rPr>
        <w:t>#case we use mutate to specify that although levels of the gender variable were originally denoted</w:t>
      </w:r>
      <w:r>
        <w:br/>
      </w:r>
      <w:r>
        <w:rPr>
          <w:rStyle w:val="CommentTok"/>
        </w:rPr>
        <w:t>#with a binary numerical system, levels are not continuous and numeric, but</w:t>
      </w:r>
      <w:r>
        <w:br/>
      </w:r>
      <w:r>
        <w:rPr>
          <w:rStyle w:val="CommentTok"/>
        </w:rPr>
        <w:t>#rather divided into distinct categories (and is thus a categorical variable) that are best</w:t>
      </w:r>
      <w:r>
        <w:br/>
      </w:r>
      <w:r>
        <w:rPr>
          <w:rStyle w:val="CommentTok"/>
        </w:rPr>
        <w:t>#represented with character strings (which we will now rename from numbers to "male" and "female").</w:t>
      </w:r>
      <w:r>
        <w:br/>
      </w:r>
      <w:r>
        <w:rPr>
          <w:rStyle w:val="StringTok"/>
        </w:rPr>
        <w:t xml:space="preserve">  </w:t>
      </w:r>
      <w:r>
        <w:rPr>
          <w:rStyle w:val="KeywordTok"/>
        </w:rPr>
        <w:t>mutate</w:t>
      </w:r>
      <w:r>
        <w:rPr>
          <w:rStyle w:val="NormalTok"/>
        </w:rPr>
        <w:t>(</w:t>
      </w:r>
      <w:r>
        <w:rPr>
          <w:rStyle w:val="DataTypeTok"/>
        </w:rPr>
        <w:t>covidstage_ontario =</w:t>
      </w:r>
      <w:r>
        <w:rPr>
          <w:rStyle w:val="NormalTok"/>
        </w:rPr>
        <w:t xml:space="preserve"> </w:t>
      </w:r>
      <w:r>
        <w:rPr>
          <w:rStyle w:val="KeywordTok"/>
        </w:rPr>
        <w:t>as.character</w:t>
      </w:r>
      <w:r>
        <w:rPr>
          <w:rStyle w:val="NormalTok"/>
        </w:rPr>
        <w:t>(covidstage_ontario),</w:t>
      </w:r>
      <w:r>
        <w:br/>
      </w:r>
      <w:r>
        <w:rPr>
          <w:rStyle w:val="NormalTok"/>
        </w:rPr>
        <w:t xml:space="preserve">       </w:t>
      </w:r>
      <w:r>
        <w:rPr>
          <w:rStyle w:val="CommentTok"/>
        </w:rPr>
        <w:t>#tell R to recode gender as a factor with levels</w:t>
      </w:r>
      <w:r>
        <w:br/>
      </w:r>
      <w:r>
        <w:rPr>
          <w:rStyle w:val="NormalTok"/>
        </w:rPr>
        <w:t xml:space="preserve">       </w:t>
      </w:r>
      <w:r>
        <w:rPr>
          <w:rStyle w:val="DataTypeTok"/>
        </w:rPr>
        <w:t>covidstage_ontario =</w:t>
      </w:r>
      <w:r>
        <w:rPr>
          <w:rStyle w:val="NormalTok"/>
        </w:rPr>
        <w:t xml:space="preserve"> </w:t>
      </w:r>
      <w:r>
        <w:rPr>
          <w:rStyle w:val="KeywordTok"/>
        </w:rPr>
        <w:t>fct_recode</w:t>
      </w:r>
      <w:r>
        <w:rPr>
          <w:rStyle w:val="NormalTok"/>
        </w:rPr>
        <w:t>(covidstage_ontario,</w:t>
      </w:r>
      <w:r>
        <w:br/>
      </w:r>
      <w:r>
        <w:rPr>
          <w:rStyle w:val="NormalTok"/>
        </w:rPr>
        <w:t xml:space="preserve">                           </w:t>
      </w:r>
      <w:r>
        <w:rPr>
          <w:rStyle w:val="CommentTok"/>
        </w:rPr>
        <w:t xml:space="preserve">#specify that the character string "Lockdown (March 11-May 18)" should overwrite </w:t>
      </w:r>
      <w:r>
        <w:br/>
      </w:r>
      <w:r>
        <w:rPr>
          <w:rStyle w:val="NormalTok"/>
        </w:rPr>
        <w:t xml:space="preserve">                           </w:t>
      </w:r>
      <w:r>
        <w:rPr>
          <w:rStyle w:val="CommentTok"/>
        </w:rPr>
        <w:t>#any "0" in the "covidstage_ontario" column as it is the true level name</w:t>
      </w:r>
      <w:r>
        <w:br/>
      </w:r>
      <w:r>
        <w:rPr>
          <w:rStyle w:val="NormalTok"/>
        </w:rPr>
        <w:t xml:space="preserve">                           </w:t>
      </w:r>
      <w:r>
        <w:rPr>
          <w:rStyle w:val="StringTok"/>
        </w:rPr>
        <w:t>"Lockdown (March 11-May 18)"</w:t>
      </w:r>
      <w:r>
        <w:rPr>
          <w:rStyle w:val="NormalTok"/>
        </w:rPr>
        <w:t xml:space="preserve"> =</w:t>
      </w:r>
      <w:r>
        <w:rPr>
          <w:rStyle w:val="StringTok"/>
        </w:rPr>
        <w:t xml:space="preserve"> "0"</w:t>
      </w:r>
      <w:r>
        <w:rPr>
          <w:rStyle w:val="NormalTok"/>
        </w:rPr>
        <w:t>,</w:t>
      </w:r>
      <w:r>
        <w:br/>
      </w:r>
      <w:r>
        <w:rPr>
          <w:rStyle w:val="NormalTok"/>
        </w:rPr>
        <w:t xml:space="preserve">                           </w:t>
      </w:r>
      <w:r>
        <w:rPr>
          <w:rStyle w:val="CommentTok"/>
        </w:rPr>
        <w:t>#specify that "Stage 1 (May 19-June 11)" should overwrite any "1" in this column</w:t>
      </w:r>
      <w:r>
        <w:br/>
      </w:r>
      <w:r>
        <w:rPr>
          <w:rStyle w:val="NormalTok"/>
        </w:rPr>
        <w:t xml:space="preserve">                           </w:t>
      </w:r>
      <w:r>
        <w:rPr>
          <w:rStyle w:val="CommentTok"/>
        </w:rPr>
        <w:t>#as it is the true level name. Use the "then" function (%&gt;%) to continue</w:t>
      </w:r>
      <w:r>
        <w:br/>
      </w:r>
      <w:r>
        <w:rPr>
          <w:rStyle w:val="NormalTok"/>
        </w:rPr>
        <w:t xml:space="preserve">                           </w:t>
      </w:r>
      <w:r>
        <w:rPr>
          <w:rStyle w:val="CommentTok"/>
        </w:rPr>
        <w:t>#using mutate for another variable.</w:t>
      </w:r>
      <w:r>
        <w:br/>
      </w:r>
      <w:r>
        <w:rPr>
          <w:rStyle w:val="NormalTok"/>
        </w:rPr>
        <w:t xml:space="preserve">                           </w:t>
      </w:r>
      <w:r>
        <w:rPr>
          <w:rStyle w:val="StringTok"/>
        </w:rPr>
        <w:t>"Stage 1 (May 19-June 11)"</w:t>
      </w:r>
      <w:r>
        <w:rPr>
          <w:rStyle w:val="NormalTok"/>
        </w:rPr>
        <w:t xml:space="preserve"> =</w:t>
      </w:r>
      <w:r>
        <w:rPr>
          <w:rStyle w:val="StringTok"/>
        </w:rPr>
        <w:t xml:space="preserve"> "1"</w:t>
      </w:r>
      <w:r>
        <w:rPr>
          <w:rStyle w:val="NormalTok"/>
        </w:rPr>
        <w:t>,</w:t>
      </w:r>
      <w:r>
        <w:br/>
      </w:r>
      <w:r>
        <w:rPr>
          <w:rStyle w:val="NormalTok"/>
        </w:rPr>
        <w:t xml:space="preserve">                           </w:t>
      </w:r>
      <w:r>
        <w:rPr>
          <w:rStyle w:val="CommentTok"/>
        </w:rPr>
        <w:t>#specify that "Stage 2 (June 12-July 16)" should overwrite any "2" in this column</w:t>
      </w:r>
      <w:r>
        <w:br/>
      </w:r>
      <w:r>
        <w:rPr>
          <w:rStyle w:val="NormalTok"/>
        </w:rPr>
        <w:t xml:space="preserve">                           </w:t>
      </w:r>
      <w:r>
        <w:rPr>
          <w:rStyle w:val="StringTok"/>
        </w:rPr>
        <w:t>"Stage 2 (June 12-July 16)"</w:t>
      </w:r>
      <w:r>
        <w:rPr>
          <w:rStyle w:val="NormalTok"/>
        </w:rPr>
        <w:t xml:space="preserve"> =</w:t>
      </w:r>
      <w:r>
        <w:rPr>
          <w:rStyle w:val="StringTok"/>
        </w:rPr>
        <w:t xml:space="preserve"> "2"</w:t>
      </w:r>
      <w:r>
        <w:rPr>
          <w:rStyle w:val="NormalTok"/>
        </w:rPr>
        <w:t>,</w:t>
      </w:r>
      <w:r>
        <w:br/>
      </w:r>
      <w:r>
        <w:rPr>
          <w:rStyle w:val="NormalTok"/>
        </w:rPr>
        <w:t xml:space="preserve">                           </w:t>
      </w:r>
      <w:r>
        <w:rPr>
          <w:rStyle w:val="CommentTok"/>
        </w:rPr>
        <w:t>#specify that "Stage 3 (July 17-September 19)" should overwrite any "3" in this column</w:t>
      </w:r>
      <w:r>
        <w:br/>
      </w:r>
      <w:r>
        <w:rPr>
          <w:rStyle w:val="NormalTok"/>
        </w:rPr>
        <w:t xml:space="preserve">                           </w:t>
      </w:r>
      <w:r>
        <w:rPr>
          <w:rStyle w:val="StringTok"/>
        </w:rPr>
        <w:t>"Stage 3 (July 17-September 19)"</w:t>
      </w:r>
      <w:r>
        <w:rPr>
          <w:rStyle w:val="NormalTok"/>
        </w:rPr>
        <w:t xml:space="preserve"> =</w:t>
      </w:r>
      <w:r>
        <w:rPr>
          <w:rStyle w:val="StringTok"/>
        </w:rPr>
        <w:t xml:space="preserve"> "3"</w:t>
      </w:r>
      <w:r>
        <w:rPr>
          <w:rStyle w:val="NormalTok"/>
        </w:rPr>
        <w:t xml:space="preserve">)) </w:t>
      </w:r>
      <w:r>
        <w:rPr>
          <w:rStyle w:val="OperatorTok"/>
        </w:rPr>
        <w:t>%&gt;%</w:t>
      </w:r>
      <w:r>
        <w:br/>
      </w:r>
      <w:r>
        <w:rPr>
          <w:rStyle w:val="StringTok"/>
        </w:rPr>
        <w:t xml:space="preserve">  </w:t>
      </w:r>
      <w:r>
        <w:rPr>
          <w:rStyle w:val="CommentTok"/>
        </w:rPr>
        <w:t xml:space="preserve">#specify that facility_type is also a categorical variable, as each number value represents a type of facility. </w:t>
      </w:r>
      <w:r>
        <w:br/>
      </w:r>
      <w:r>
        <w:rPr>
          <w:rStyle w:val="StringTok"/>
        </w:rPr>
        <w:t xml:space="preserve">  </w:t>
      </w:r>
      <w:r>
        <w:rPr>
          <w:rStyle w:val="CommentTok"/>
        </w:rPr>
        <w:t>#The levels of this categorical variable are thus also best represented with character strings.</w:t>
      </w:r>
      <w:r>
        <w:br/>
      </w:r>
      <w:r>
        <w:rPr>
          <w:rStyle w:val="StringTok"/>
        </w:rPr>
        <w:t xml:space="preserve">  </w:t>
      </w:r>
      <w:r>
        <w:rPr>
          <w:rStyle w:val="KeywordTok"/>
        </w:rPr>
        <w:t>mutate</w:t>
      </w:r>
      <w:r>
        <w:rPr>
          <w:rStyle w:val="NormalTok"/>
        </w:rPr>
        <w:t>(</w:t>
      </w:r>
      <w:r>
        <w:rPr>
          <w:rStyle w:val="DataTypeTok"/>
        </w:rPr>
        <w:t>facility_type =</w:t>
      </w:r>
      <w:r>
        <w:rPr>
          <w:rStyle w:val="NormalTok"/>
        </w:rPr>
        <w:t xml:space="preserve"> </w:t>
      </w:r>
      <w:r>
        <w:rPr>
          <w:rStyle w:val="KeywordTok"/>
        </w:rPr>
        <w:t>as.character</w:t>
      </w:r>
      <w:r>
        <w:rPr>
          <w:rStyle w:val="NormalTok"/>
        </w:rPr>
        <w:t>(facility_type),</w:t>
      </w:r>
      <w:r>
        <w:br/>
      </w:r>
      <w:r>
        <w:rPr>
          <w:rStyle w:val="NormalTok"/>
        </w:rPr>
        <w:t xml:space="preserve">       </w:t>
      </w:r>
      <w:r>
        <w:rPr>
          <w:rStyle w:val="CommentTok"/>
        </w:rPr>
        <w:t>#tell R to recode target as a factor with levels</w:t>
      </w:r>
      <w:r>
        <w:br/>
      </w:r>
      <w:r>
        <w:rPr>
          <w:rStyle w:val="NormalTok"/>
        </w:rPr>
        <w:t xml:space="preserve">       </w:t>
      </w:r>
      <w:r>
        <w:rPr>
          <w:rStyle w:val="DataTypeTok"/>
        </w:rPr>
        <w:t>facility_type =</w:t>
      </w:r>
      <w:r>
        <w:rPr>
          <w:rStyle w:val="NormalTok"/>
        </w:rPr>
        <w:t xml:space="preserve"> </w:t>
      </w:r>
      <w:r>
        <w:rPr>
          <w:rStyle w:val="KeywordTok"/>
        </w:rPr>
        <w:t>fct_recode</w:t>
      </w:r>
      <w:r>
        <w:rPr>
          <w:rStyle w:val="NormalTok"/>
        </w:rPr>
        <w:t>(facility_type,</w:t>
      </w:r>
      <w:r>
        <w:br/>
      </w:r>
      <w:r>
        <w:rPr>
          <w:rStyle w:val="NormalTok"/>
        </w:rPr>
        <w:t xml:space="preserve">                           </w:t>
      </w:r>
      <w:r>
        <w:rPr>
          <w:rStyle w:val="CommentTok"/>
        </w:rPr>
        <w:t>#specify that "Retail and Recreation" should overwrite any "1" in this</w:t>
      </w:r>
      <w:r>
        <w:br/>
      </w:r>
      <w:r>
        <w:rPr>
          <w:rStyle w:val="NormalTok"/>
        </w:rPr>
        <w:t xml:space="preserve">                           </w:t>
      </w:r>
      <w:r>
        <w:rPr>
          <w:rStyle w:val="CommentTok"/>
        </w:rPr>
        <w:t>#column as the name of this level</w:t>
      </w:r>
      <w:r>
        <w:br/>
      </w:r>
      <w:r>
        <w:rPr>
          <w:rStyle w:val="NormalTok"/>
        </w:rPr>
        <w:t xml:space="preserve">                           </w:t>
      </w:r>
      <w:r>
        <w:rPr>
          <w:rStyle w:val="StringTok"/>
        </w:rPr>
        <w:t>"Retail and Recreation"</w:t>
      </w:r>
      <w:r>
        <w:rPr>
          <w:rStyle w:val="NormalTok"/>
        </w:rPr>
        <w:t xml:space="preserve"> =</w:t>
      </w:r>
      <w:r>
        <w:rPr>
          <w:rStyle w:val="StringTok"/>
        </w:rPr>
        <w:t xml:space="preserve"> "1"</w:t>
      </w:r>
      <w:r>
        <w:rPr>
          <w:rStyle w:val="NormalTok"/>
        </w:rPr>
        <w:t>,</w:t>
      </w:r>
      <w:r>
        <w:br/>
      </w:r>
      <w:r>
        <w:rPr>
          <w:rStyle w:val="NormalTok"/>
        </w:rPr>
        <w:t xml:space="preserve">                           </w:t>
      </w:r>
      <w:r>
        <w:rPr>
          <w:rStyle w:val="CommentTok"/>
        </w:rPr>
        <w:t>#specify that "Grocery and Pharmacy" should overwrite any "2" in this</w:t>
      </w:r>
      <w:r>
        <w:br/>
      </w:r>
      <w:r>
        <w:rPr>
          <w:rStyle w:val="NormalTok"/>
        </w:rPr>
        <w:lastRenderedPageBreak/>
        <w:t xml:space="preserve">                           </w:t>
      </w:r>
      <w:r>
        <w:rPr>
          <w:rStyle w:val="CommentTok"/>
        </w:rPr>
        <w:t>#column as the name of this level, etc</w:t>
      </w:r>
      <w:r>
        <w:br/>
      </w:r>
      <w:r>
        <w:rPr>
          <w:rStyle w:val="NormalTok"/>
        </w:rPr>
        <w:t xml:space="preserve">                           </w:t>
      </w:r>
      <w:r>
        <w:rPr>
          <w:rStyle w:val="StringTok"/>
        </w:rPr>
        <w:t>"Grocery and Pharmacy"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"Parks"</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"Transit Stations"</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"Workplaces"</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"Residential"</w:t>
      </w:r>
      <w:r>
        <w:rPr>
          <w:rStyle w:val="NormalTok"/>
        </w:rPr>
        <w:t xml:space="preserve"> =</w:t>
      </w:r>
      <w:r>
        <w:rPr>
          <w:rStyle w:val="StringTok"/>
        </w:rPr>
        <w:t xml:space="preserve"> "6"</w:t>
      </w:r>
      <w:r>
        <w:rPr>
          <w:rStyle w:val="NormalTok"/>
        </w:rPr>
        <w:t xml:space="preserve">)) </w:t>
      </w:r>
      <w:r>
        <w:rPr>
          <w:rStyle w:val="OperatorTok"/>
        </w:rPr>
        <w:t>%&gt;%</w:t>
      </w:r>
      <w:r>
        <w:br/>
      </w:r>
      <w:r>
        <w:rPr>
          <w:rStyle w:val="StringTok"/>
        </w:rPr>
        <w:t xml:space="preserve">  </w:t>
      </w:r>
      <w:r>
        <w:rPr>
          <w:rStyle w:val="CommentTok"/>
        </w:rPr>
        <w:t>#specify that percent_change is a numeric variable.</w:t>
      </w:r>
      <w:r>
        <w:br/>
      </w:r>
      <w:r>
        <w:rPr>
          <w:rStyle w:val="StringTok"/>
        </w:rPr>
        <w:t xml:space="preserve">  </w:t>
      </w:r>
      <w:r>
        <w:rPr>
          <w:rStyle w:val="KeywordTok"/>
        </w:rPr>
        <w:t>mutate</w:t>
      </w:r>
      <w:r>
        <w:rPr>
          <w:rStyle w:val="NormalTok"/>
        </w:rPr>
        <w:t>(</w:t>
      </w:r>
      <w:r>
        <w:rPr>
          <w:rStyle w:val="DataTypeTok"/>
        </w:rPr>
        <w:t>percent_change =</w:t>
      </w:r>
      <w:r>
        <w:rPr>
          <w:rStyle w:val="NormalTok"/>
        </w:rPr>
        <w:t xml:space="preserve"> </w:t>
      </w:r>
      <w:r>
        <w:rPr>
          <w:rStyle w:val="KeywordTok"/>
        </w:rPr>
        <w:t>as.numeric</w:t>
      </w:r>
      <w:r>
        <w:rPr>
          <w:rStyle w:val="NormalTok"/>
        </w:rPr>
        <w:t>(percent_change))</w:t>
      </w:r>
      <w:r>
        <w:br/>
      </w:r>
      <w:r w:rsidRPr="00E0028E">
        <w:rPr>
          <w:rStyle w:val="KeywordTok"/>
          <w:highlight w:val="yellow"/>
          <w:rPrChange w:id="31" w:author="Mark Adkins" w:date="2020-11-05T23:24:00Z">
            <w:rPr>
              <w:rStyle w:val="KeywordTok"/>
            </w:rPr>
          </w:rPrChange>
        </w:rPr>
        <w:t>view</w:t>
      </w:r>
      <w:r>
        <w:rPr>
          <w:rStyle w:val="NormalTok"/>
        </w:rPr>
        <w:t>(rawdatarecoded)</w:t>
      </w:r>
      <w:r>
        <w:br/>
      </w:r>
      <w:r>
        <w:br/>
      </w:r>
      <w:r>
        <w:rPr>
          <w:rStyle w:val="CommentTok"/>
        </w:rPr>
        <w:t>#DATA CLEANUP: CONFIRMING OUR LEVELS</w:t>
      </w:r>
      <w:r>
        <w:br/>
      </w:r>
      <w:r>
        <w:rPr>
          <w:rStyle w:val="CommentTok"/>
        </w:rPr>
        <w:t>#just to confirm that we added the levels of our variables properly, we can use the levels function to</w:t>
      </w:r>
      <w:r>
        <w:br/>
      </w:r>
      <w:r>
        <w:rPr>
          <w:rStyle w:val="CommentTok"/>
        </w:rPr>
        <w:t>#check what the valid levels are in each variable</w:t>
      </w:r>
      <w:r>
        <w:br/>
      </w:r>
      <w:r>
        <w:rPr>
          <w:rStyle w:val="KeywordTok"/>
        </w:rPr>
        <w:t>levels</w:t>
      </w:r>
      <w:r>
        <w:rPr>
          <w:rStyle w:val="NormalTok"/>
        </w:rPr>
        <w:t>(rawdatarecoded</w:t>
      </w:r>
      <w:r>
        <w:rPr>
          <w:rStyle w:val="OperatorTok"/>
        </w:rPr>
        <w:t>$</w:t>
      </w:r>
      <w:r>
        <w:rPr>
          <w:rStyle w:val="NormalTok"/>
        </w:rPr>
        <w:t>covidstage_ontario)</w:t>
      </w:r>
    </w:p>
    <w:p w14:paraId="4CD9391D" w14:textId="77777777" w:rsidR="00F9336D" w:rsidRDefault="00F9336D" w:rsidP="00F9336D">
      <w:pPr>
        <w:pStyle w:val="SourceCode"/>
      </w:pPr>
      <w:r>
        <w:rPr>
          <w:rStyle w:val="VerbatimChar"/>
        </w:rPr>
        <w:t xml:space="preserve">## [1] "Lockdown (March 11-May 18)"     "Stage 1 (May 19-June 11)"      </w:t>
      </w:r>
      <w:r>
        <w:br/>
      </w:r>
      <w:r>
        <w:rPr>
          <w:rStyle w:val="VerbatimChar"/>
        </w:rPr>
        <w:t>## [3] "Stage 2 (June 12-July 16)"      "Stage 3 (July 17-September 19)"</w:t>
      </w:r>
    </w:p>
    <w:p w14:paraId="4470DB76" w14:textId="77777777" w:rsidR="00F9336D" w:rsidRDefault="00F9336D" w:rsidP="00F9336D">
      <w:pPr>
        <w:pStyle w:val="SourceCode"/>
      </w:pPr>
      <w:r>
        <w:rPr>
          <w:rStyle w:val="KeywordTok"/>
        </w:rPr>
        <w:t>levels</w:t>
      </w:r>
      <w:r>
        <w:rPr>
          <w:rStyle w:val="NormalTok"/>
        </w:rPr>
        <w:t>(rawdatarecoded</w:t>
      </w:r>
      <w:r>
        <w:rPr>
          <w:rStyle w:val="OperatorTok"/>
        </w:rPr>
        <w:t>$</w:t>
      </w:r>
      <w:r>
        <w:rPr>
          <w:rStyle w:val="NormalTok"/>
        </w:rPr>
        <w:t>facility_type)</w:t>
      </w:r>
    </w:p>
    <w:p w14:paraId="38A0141C" w14:textId="77777777" w:rsidR="00F9336D" w:rsidRDefault="00F9336D" w:rsidP="00F9336D">
      <w:pPr>
        <w:pStyle w:val="SourceCode"/>
      </w:pPr>
      <w:r>
        <w:rPr>
          <w:rStyle w:val="VerbatimChar"/>
        </w:rPr>
        <w:t xml:space="preserve">## [1] "Retail and Recreation" "Grocery and Pharmacy"  "Parks"                </w:t>
      </w:r>
      <w:r>
        <w:br/>
      </w:r>
      <w:r>
        <w:rPr>
          <w:rStyle w:val="VerbatimChar"/>
        </w:rPr>
        <w:t>## [4] "Transit Stations"      "Workplaces"            "Residential"</w:t>
      </w:r>
    </w:p>
    <w:p w14:paraId="703052A1" w14:textId="77777777" w:rsidR="00F9336D" w:rsidRDefault="00F9336D" w:rsidP="00F9336D">
      <w:pPr>
        <w:pStyle w:val="SourceCode"/>
      </w:pPr>
      <w:commentRangeStart w:id="32"/>
      <w:r>
        <w:rPr>
          <w:rStyle w:val="KeywordTok"/>
        </w:rPr>
        <w:t>levels</w:t>
      </w:r>
      <w:r>
        <w:rPr>
          <w:rStyle w:val="NormalTok"/>
        </w:rPr>
        <w:t>(rawdatarecoded</w:t>
      </w:r>
      <w:r>
        <w:rPr>
          <w:rStyle w:val="OperatorTok"/>
        </w:rPr>
        <w:t>$</w:t>
      </w:r>
      <w:r>
        <w:rPr>
          <w:rStyle w:val="NormalTok"/>
        </w:rPr>
        <w:t>percent_change)</w:t>
      </w:r>
      <w:commentRangeEnd w:id="32"/>
      <w:r w:rsidR="00E0028E">
        <w:rPr>
          <w:rStyle w:val="CommentReference"/>
          <w:rFonts w:ascii="Arial" w:hAnsi="Arial"/>
        </w:rPr>
        <w:commentReference w:id="32"/>
      </w:r>
    </w:p>
    <w:p w14:paraId="08DEF03D" w14:textId="77777777" w:rsidR="00F9336D" w:rsidRDefault="00F9336D" w:rsidP="00F9336D">
      <w:pPr>
        <w:pStyle w:val="SourceCode"/>
      </w:pPr>
      <w:r>
        <w:rPr>
          <w:rStyle w:val="VerbatimChar"/>
        </w:rPr>
        <w:t>## NULL</w:t>
      </w:r>
    </w:p>
    <w:p w14:paraId="6BB3107A" w14:textId="77777777" w:rsidR="00F9336D" w:rsidRDefault="00F9336D" w:rsidP="00F9336D">
      <w:pPr>
        <w:pStyle w:val="SourceCode"/>
      </w:pPr>
      <w:r>
        <w:rPr>
          <w:rStyle w:val="CommentTok"/>
        </w:rPr>
        <w:t>#we can then use the pipe function to add to each variable a length function to count the number</w:t>
      </w:r>
      <w:r>
        <w:br/>
      </w:r>
      <w:r>
        <w:rPr>
          <w:rStyle w:val="CommentTok"/>
        </w:rPr>
        <w:t>#of valid levels in the factor.</w:t>
      </w:r>
      <w:r>
        <w:br/>
      </w:r>
      <w:r>
        <w:rPr>
          <w:rStyle w:val="KeywordTok"/>
        </w:rPr>
        <w:t>levels</w:t>
      </w:r>
      <w:r>
        <w:rPr>
          <w:rStyle w:val="NormalTok"/>
        </w:rPr>
        <w:t>(rawdatarecoded</w:t>
      </w:r>
      <w:r>
        <w:rPr>
          <w:rStyle w:val="OperatorTok"/>
        </w:rPr>
        <w:t>$</w:t>
      </w:r>
      <w:r>
        <w:rPr>
          <w:rStyle w:val="NormalTok"/>
        </w:rPr>
        <w:t xml:space="preserve">covidstage_ontario) </w:t>
      </w:r>
      <w:r>
        <w:rPr>
          <w:rStyle w:val="OperatorTok"/>
        </w:rPr>
        <w:t>%&gt;%</w:t>
      </w:r>
      <w:r>
        <w:br/>
      </w:r>
      <w:r>
        <w:rPr>
          <w:rStyle w:val="StringTok"/>
        </w:rPr>
        <w:t xml:space="preserve">  </w:t>
      </w:r>
      <w:r>
        <w:rPr>
          <w:rStyle w:val="KeywordTok"/>
        </w:rPr>
        <w:t>length</w:t>
      </w:r>
      <w:r>
        <w:rPr>
          <w:rStyle w:val="NormalTok"/>
        </w:rPr>
        <w:t>()</w:t>
      </w:r>
    </w:p>
    <w:p w14:paraId="4F8BFAA0" w14:textId="77777777" w:rsidR="00F9336D" w:rsidRDefault="00F9336D" w:rsidP="00F9336D">
      <w:pPr>
        <w:pStyle w:val="SourceCode"/>
      </w:pPr>
      <w:r>
        <w:rPr>
          <w:rStyle w:val="VerbatimChar"/>
        </w:rPr>
        <w:t>## [1] 4</w:t>
      </w:r>
    </w:p>
    <w:p w14:paraId="481AB1F4" w14:textId="77777777" w:rsidR="00F9336D" w:rsidRDefault="00F9336D" w:rsidP="00F9336D">
      <w:pPr>
        <w:pStyle w:val="SourceCode"/>
      </w:pPr>
      <w:r>
        <w:rPr>
          <w:rStyle w:val="KeywordTok"/>
        </w:rPr>
        <w:t>levels</w:t>
      </w:r>
      <w:r>
        <w:rPr>
          <w:rStyle w:val="NormalTok"/>
        </w:rPr>
        <w:t>(rawdatarecoded</w:t>
      </w:r>
      <w:r>
        <w:rPr>
          <w:rStyle w:val="OperatorTok"/>
        </w:rPr>
        <w:t>$</w:t>
      </w:r>
      <w:r>
        <w:rPr>
          <w:rStyle w:val="NormalTok"/>
        </w:rPr>
        <w:t xml:space="preserve">facility_type) </w:t>
      </w:r>
      <w:r>
        <w:rPr>
          <w:rStyle w:val="OperatorTok"/>
        </w:rPr>
        <w:t>%&gt;%</w:t>
      </w:r>
      <w:r>
        <w:br/>
      </w:r>
      <w:r>
        <w:rPr>
          <w:rStyle w:val="StringTok"/>
        </w:rPr>
        <w:t xml:space="preserve">  </w:t>
      </w:r>
      <w:r>
        <w:rPr>
          <w:rStyle w:val="KeywordTok"/>
        </w:rPr>
        <w:t>length</w:t>
      </w:r>
      <w:r>
        <w:rPr>
          <w:rStyle w:val="NormalTok"/>
        </w:rPr>
        <w:t>()</w:t>
      </w:r>
    </w:p>
    <w:p w14:paraId="4329B1B6" w14:textId="77777777" w:rsidR="00F9336D" w:rsidRDefault="00F9336D" w:rsidP="00F9336D">
      <w:pPr>
        <w:pStyle w:val="SourceCode"/>
      </w:pPr>
      <w:r>
        <w:rPr>
          <w:rStyle w:val="VerbatimChar"/>
        </w:rPr>
        <w:t>## [1] 6</w:t>
      </w:r>
    </w:p>
    <w:p w14:paraId="31936551" w14:textId="77777777" w:rsidR="00F9336D" w:rsidRDefault="00F9336D" w:rsidP="00F9336D">
      <w:pPr>
        <w:pStyle w:val="SourceCode"/>
      </w:pPr>
      <w:r>
        <w:rPr>
          <w:rStyle w:val="CommentTok"/>
        </w:rPr>
        <w:t>#this should be null as it is a continuous variable</w:t>
      </w:r>
      <w:r>
        <w:br/>
      </w:r>
      <w:commentRangeStart w:id="33"/>
      <w:r>
        <w:rPr>
          <w:rStyle w:val="KeywordTok"/>
        </w:rPr>
        <w:t>levels</w:t>
      </w:r>
      <w:r>
        <w:rPr>
          <w:rStyle w:val="NormalTok"/>
        </w:rPr>
        <w:t>(rawdatarecoded</w:t>
      </w:r>
      <w:r>
        <w:rPr>
          <w:rStyle w:val="OperatorTok"/>
        </w:rPr>
        <w:t>$</w:t>
      </w:r>
      <w:r>
        <w:rPr>
          <w:rStyle w:val="NormalTok"/>
        </w:rPr>
        <w:t xml:space="preserve">percent_change) </w:t>
      </w:r>
      <w:r>
        <w:rPr>
          <w:rStyle w:val="OperatorTok"/>
        </w:rPr>
        <w:t>%&gt;%</w:t>
      </w:r>
      <w:r>
        <w:br/>
      </w:r>
      <w:r>
        <w:rPr>
          <w:rStyle w:val="StringTok"/>
        </w:rPr>
        <w:t xml:space="preserve">  </w:t>
      </w:r>
      <w:r>
        <w:rPr>
          <w:rStyle w:val="KeywordTok"/>
        </w:rPr>
        <w:t>length</w:t>
      </w:r>
      <w:r>
        <w:rPr>
          <w:rStyle w:val="NormalTok"/>
        </w:rPr>
        <w:t>()</w:t>
      </w:r>
      <w:commentRangeEnd w:id="33"/>
      <w:r w:rsidR="00E0028E">
        <w:rPr>
          <w:rStyle w:val="CommentReference"/>
          <w:rFonts w:ascii="Arial" w:hAnsi="Arial"/>
        </w:rPr>
        <w:commentReference w:id="33"/>
      </w:r>
    </w:p>
    <w:p w14:paraId="7EA291DD" w14:textId="77777777" w:rsidR="00F9336D" w:rsidRDefault="00F9336D" w:rsidP="00F9336D">
      <w:pPr>
        <w:pStyle w:val="SourceCode"/>
      </w:pPr>
      <w:r>
        <w:rPr>
          <w:rStyle w:val="VerbatimChar"/>
        </w:rPr>
        <w:t>## [1] 0</w:t>
      </w:r>
    </w:p>
    <w:p w14:paraId="3DC2C964" w14:textId="77777777" w:rsidR="00F9336D" w:rsidRDefault="00F9336D" w:rsidP="00F9336D">
      <w:pPr>
        <w:pStyle w:val="SourceCode"/>
      </w:pPr>
      <w:r>
        <w:rPr>
          <w:rStyle w:val="CommentTok"/>
        </w:rPr>
        <w:t>#DESCRIPTIVE DATA OF AVG PERCENT CHANGE PER FACILITY AND PER STAGE OF COVID</w:t>
      </w:r>
      <w:r>
        <w:br/>
      </w:r>
      <w:r>
        <w:rPr>
          <w:rStyle w:val="CommentTok"/>
        </w:rPr>
        <w:t>#If we wanted to get a sense of how many conditions we have, and the sample size of each of these conditions for later if we want, use the group_by</w:t>
      </w:r>
      <w:r>
        <w:br/>
      </w:r>
      <w:r>
        <w:rPr>
          <w:rStyle w:val="CommentTok"/>
        </w:rPr>
        <w:t>#function to group the data into the cells and then count how many people are in each condition.</w:t>
      </w:r>
      <w:r>
        <w:br/>
      </w:r>
      <w:r>
        <w:rPr>
          <w:rStyle w:val="CommentTok"/>
        </w:rPr>
        <w:lastRenderedPageBreak/>
        <w:t>#this is what we would do:</w:t>
      </w:r>
      <w:r>
        <w:br/>
      </w:r>
      <w:r>
        <w:rPr>
          <w:rStyle w:val="CommentTok"/>
        </w:rPr>
        <w:t>#rawdatarecoded %&gt;%</w:t>
      </w:r>
      <w:r>
        <w:br/>
      </w:r>
      <w:r>
        <w:rPr>
          <w:rStyle w:val="NormalTok"/>
        </w:rPr>
        <w:t xml:space="preserve">  </w:t>
      </w:r>
      <w:r>
        <w:rPr>
          <w:rStyle w:val="CommentTok"/>
        </w:rPr>
        <w:t>#group_by(covidstage_ontario,facility_type) %&gt;%</w:t>
      </w:r>
      <w:r>
        <w:br/>
      </w:r>
      <w:r>
        <w:rPr>
          <w:rStyle w:val="NormalTok"/>
        </w:rPr>
        <w:t xml:space="preserve">  </w:t>
      </w:r>
      <w:r>
        <w:rPr>
          <w:rStyle w:val="CommentTok"/>
        </w:rPr>
        <w:t xml:space="preserve">#count() </w:t>
      </w:r>
      <w:r>
        <w:br/>
      </w:r>
      <w:r>
        <w:br/>
      </w:r>
      <w:r>
        <w:rPr>
          <w:rStyle w:val="CommentTok"/>
        </w:rPr>
        <w:t>#INTERACTION EFFECTS BETWEEN GENDER X TARGET</w:t>
      </w:r>
      <w:r>
        <w:br/>
      </w:r>
      <w:r>
        <w:rPr>
          <w:rStyle w:val="CommentTok"/>
        </w:rPr>
        <w:t>#If we wanted to get a better understanding of our data as it pertains to our research question,</w:t>
      </w:r>
      <w:r>
        <w:br/>
      </w:r>
      <w:r>
        <w:rPr>
          <w:rStyle w:val="CommentTok"/>
        </w:rPr>
        <w:t xml:space="preserve">#we could use the describeBy function to split the data into each condition (or cell) </w:t>
      </w:r>
      <w:r>
        <w:br/>
      </w:r>
      <w:r>
        <w:rPr>
          <w:rStyle w:val="CommentTok"/>
        </w:rPr>
        <w:t>#and then calculate descriptive data for each condition.</w:t>
      </w:r>
      <w:r>
        <w:br/>
      </w:r>
      <w:r>
        <w:rPr>
          <w:rStyle w:val="CommentTok"/>
        </w:rPr>
        <w:t>#To do so, you would set the descriptive statistics to focus on the numeric variable, percent_change, using the $</w:t>
      </w:r>
      <w:r>
        <w:br/>
      </w:r>
      <w:r>
        <w:rPr>
          <w:rStyle w:val="CommentTok"/>
        </w:rPr>
        <w:t>#symbol to denote the column name, and assign it to a new object, intfx, like this:</w:t>
      </w:r>
      <w:r>
        <w:br/>
      </w:r>
      <w:commentRangeStart w:id="34"/>
      <w:r>
        <w:rPr>
          <w:rStyle w:val="CommentTok"/>
        </w:rPr>
        <w:t>#intfx &lt;- describeBy(x = rawdatarecoded$percent_change,</w:t>
      </w:r>
      <w:r>
        <w:br/>
      </w:r>
      <w:r>
        <w:rPr>
          <w:rStyle w:val="NormalTok"/>
        </w:rPr>
        <w:t xml:space="preserve">      </w:t>
      </w:r>
      <w:r>
        <w:rPr>
          <w:rStyle w:val="CommentTok"/>
        </w:rPr>
        <w:t>##here we are going to wrap the two grouping variables (covidstage_ontario,facility_type) inside the list</w:t>
      </w:r>
      <w:r>
        <w:br/>
      </w:r>
      <w:r>
        <w:rPr>
          <w:rStyle w:val="NormalTok"/>
        </w:rPr>
        <w:t xml:space="preserve">      </w:t>
      </w:r>
      <w:r>
        <w:rPr>
          <w:rStyle w:val="CommentTok"/>
        </w:rPr>
        <w:t>##function to create lists of descriptive statistics.</w:t>
      </w:r>
      <w:r>
        <w:br/>
      </w:r>
      <w:r>
        <w:rPr>
          <w:rStyle w:val="NormalTok"/>
        </w:rPr>
        <w:t xml:space="preserve">      </w:t>
      </w:r>
      <w:r>
        <w:rPr>
          <w:rStyle w:val="CommentTok"/>
        </w:rPr>
        <w:t>#group = list(rawdatarecoded$covidstage_ontario,</w:t>
      </w:r>
      <w:r>
        <w:br/>
      </w:r>
      <w:r>
        <w:rPr>
          <w:rStyle w:val="NormalTok"/>
        </w:rPr>
        <w:t xml:space="preserve">      </w:t>
      </w:r>
      <w:r>
        <w:rPr>
          <w:rStyle w:val="CommentTok"/>
        </w:rPr>
        <w:t>#rawdatarecoded$facility_type))</w:t>
      </w:r>
      <w:r>
        <w:br/>
      </w:r>
      <w:r>
        <w:rPr>
          <w:rStyle w:val="NormalTok"/>
        </w:rPr>
        <w:t xml:space="preserve">      </w:t>
      </w:r>
      <w:r>
        <w:rPr>
          <w:rStyle w:val="CommentTok"/>
        </w:rPr>
        <w:t>#you could see this data by entering: view(intfx)</w:t>
      </w:r>
      <w:commentRangeEnd w:id="34"/>
      <w:r w:rsidR="002A2177">
        <w:rPr>
          <w:rStyle w:val="CommentReference"/>
          <w:rFonts w:ascii="Arial" w:hAnsi="Arial"/>
        </w:rPr>
        <w:commentReference w:id="34"/>
      </w:r>
      <w:r>
        <w:br/>
      </w:r>
      <w:r>
        <w:br/>
      </w:r>
      <w:r>
        <w:rPr>
          <w:rStyle w:val="CommentTok"/>
        </w:rPr>
        <w:t>#AGGREGATING DATA BY COVID STAGE AND FACILITY TYPE</w:t>
      </w:r>
      <w:r>
        <w:br/>
      </w:r>
      <w:r>
        <w:rPr>
          <w:rStyle w:val="CommentTok"/>
        </w:rPr>
        <w:t>#In our case, the only descriptives called for by our research question are the average percent change scores for each combination</w:t>
      </w:r>
      <w:r>
        <w:br/>
      </w:r>
      <w:r>
        <w:rPr>
          <w:rStyle w:val="CommentTok"/>
        </w:rPr>
        <w:t>#of covid stage and facility type (4 x 6 = 24).</w:t>
      </w:r>
      <w:r>
        <w:br/>
      </w:r>
      <w:r>
        <w:rPr>
          <w:rStyle w:val="CommentTok"/>
        </w:rPr>
        <w:t xml:space="preserve">#Use the aggregate function to create a new version of our rawdatarecoded dataframe that contains only the mean </w:t>
      </w:r>
      <w:r>
        <w:br/>
      </w:r>
      <w:r>
        <w:rPr>
          <w:rStyle w:val="CommentTok"/>
        </w:rPr>
        <w:t>#percent change value, as determined by the distinct conditions that can be made with covidstages and facility types.</w:t>
      </w:r>
      <w:r>
        <w:br/>
      </w:r>
      <w:r>
        <w:rPr>
          <w:rStyle w:val="CommentTok"/>
        </w:rPr>
        <w:t xml:space="preserve">#With this information, we can plot the average percent change value for each stage and facility type. </w:t>
      </w:r>
      <w:r>
        <w:br/>
      </w:r>
      <w:r>
        <w:rPr>
          <w:rStyle w:val="CommentTok"/>
        </w:rPr>
        <w:t>#Assign the outcome to a new dataframe called aggregatecoviddata.</w:t>
      </w:r>
      <w:r>
        <w:br/>
      </w:r>
      <w:r>
        <w:rPr>
          <w:rStyle w:val="NormalTok"/>
        </w:rPr>
        <w:t>aggregatecoviddata &lt;-</w:t>
      </w:r>
      <w:r>
        <w:rPr>
          <w:rStyle w:val="StringTok"/>
        </w:rPr>
        <w:t xml:space="preserve"> </w:t>
      </w:r>
      <w:r>
        <w:rPr>
          <w:rStyle w:val="KeywordTok"/>
        </w:rPr>
        <w:t>aggregate</w:t>
      </w:r>
      <w:r>
        <w:rPr>
          <w:rStyle w:val="NormalTok"/>
        </w:rPr>
        <w:t>(</w:t>
      </w:r>
      <w:r>
        <w:rPr>
          <w:rStyle w:val="DataTypeTok"/>
        </w:rPr>
        <w:t>x =</w:t>
      </w:r>
      <w:r>
        <w:rPr>
          <w:rStyle w:val="NormalTok"/>
        </w:rPr>
        <w:t xml:space="preserve"> rawdatarecoded</w:t>
      </w:r>
      <w:r>
        <w:rPr>
          <w:rStyle w:val="OperatorTok"/>
        </w:rPr>
        <w:t>$</w:t>
      </w:r>
      <w:r>
        <w:rPr>
          <w:rStyle w:val="NormalTok"/>
        </w:rPr>
        <w:t>percent_change,</w:t>
      </w:r>
      <w:r>
        <w:br/>
      </w:r>
      <w:r>
        <w:rPr>
          <w:rStyle w:val="NormalTok"/>
        </w:rPr>
        <w:t xml:space="preserve">          </w:t>
      </w:r>
      <w:r>
        <w:rPr>
          <w:rStyle w:val="DataTypeTok"/>
        </w:rPr>
        <w:t>by =</w:t>
      </w:r>
      <w:r>
        <w:rPr>
          <w:rStyle w:val="NormalTok"/>
        </w:rPr>
        <w:t xml:space="preserve"> </w:t>
      </w:r>
      <w:r>
        <w:rPr>
          <w:rStyle w:val="KeywordTok"/>
        </w:rPr>
        <w:t>list</w:t>
      </w:r>
      <w:r>
        <w:rPr>
          <w:rStyle w:val="NormalTok"/>
        </w:rPr>
        <w:t>(rawdatarecoded</w:t>
      </w:r>
      <w:r>
        <w:rPr>
          <w:rStyle w:val="OperatorTok"/>
        </w:rPr>
        <w:t>$</w:t>
      </w:r>
      <w:r>
        <w:rPr>
          <w:rStyle w:val="NormalTok"/>
        </w:rPr>
        <w:t>covidstage_ontario, facility_type),</w:t>
      </w:r>
      <w:r>
        <w:br/>
      </w:r>
      <w:r>
        <w:rPr>
          <w:rStyle w:val="NormalTok"/>
        </w:rPr>
        <w:t xml:space="preserve">          </w:t>
      </w:r>
      <w:r>
        <w:rPr>
          <w:rStyle w:val="DataTypeTok"/>
        </w:rPr>
        <w:t>FUN =</w:t>
      </w:r>
      <w:r>
        <w:rPr>
          <w:rStyle w:val="NormalTok"/>
        </w:rPr>
        <w:t xml:space="preserve"> mean)</w:t>
      </w:r>
      <w:r>
        <w:br/>
      </w:r>
      <w:r>
        <w:br/>
      </w:r>
      <w:r>
        <w:rPr>
          <w:rStyle w:val="CommentTok"/>
        </w:rPr>
        <w:t>#RENAME AGGREGATED COLUMNS</w:t>
      </w:r>
      <w:r>
        <w:br/>
      </w:r>
      <w:r>
        <w:rPr>
          <w:rStyle w:val="CommentTok"/>
        </w:rPr>
        <w:t>#figure out what our current column names are</w:t>
      </w:r>
      <w:r>
        <w:br/>
      </w:r>
      <w:r>
        <w:rPr>
          <w:rStyle w:val="KeywordTok"/>
        </w:rPr>
        <w:t>colnames</w:t>
      </w:r>
      <w:r>
        <w:rPr>
          <w:rStyle w:val="NormalTok"/>
        </w:rPr>
        <w:t>(aggregatecoviddata)</w:t>
      </w:r>
    </w:p>
    <w:p w14:paraId="74B4CFC6" w14:textId="77777777" w:rsidR="00F9336D" w:rsidRDefault="00F9336D" w:rsidP="00F9336D">
      <w:pPr>
        <w:pStyle w:val="SourceCode"/>
      </w:pPr>
      <w:r>
        <w:rPr>
          <w:rStyle w:val="VerbatimChar"/>
        </w:rPr>
        <w:t>## [1] "Group.1" "Group.2" "x"</w:t>
      </w:r>
    </w:p>
    <w:p w14:paraId="5793E5F3" w14:textId="77777777" w:rsidR="00F9336D" w:rsidRDefault="00F9336D" w:rsidP="00F9336D">
      <w:pPr>
        <w:pStyle w:val="SourceCode"/>
      </w:pPr>
      <w:r>
        <w:rPr>
          <w:rStyle w:val="CommentTok"/>
        </w:rPr>
        <w:t># Rename column where names is "Group.1"</w:t>
      </w:r>
      <w:r>
        <w:br/>
      </w:r>
      <w:commentRangeStart w:id="35"/>
      <w:r>
        <w:rPr>
          <w:rStyle w:val="KeywordTok"/>
        </w:rPr>
        <w:t>names</w:t>
      </w:r>
      <w:r>
        <w:rPr>
          <w:rStyle w:val="NormalTok"/>
        </w:rPr>
        <w:t>(aggregatecoviddata)[</w:t>
      </w:r>
      <w:r>
        <w:rPr>
          <w:rStyle w:val="KeywordTok"/>
        </w:rPr>
        <w:t>names</w:t>
      </w:r>
      <w:r>
        <w:rPr>
          <w:rStyle w:val="NormalTok"/>
        </w:rPr>
        <w:t xml:space="preserve">(aggregatecoviddata) </w:t>
      </w:r>
      <w:r>
        <w:rPr>
          <w:rStyle w:val="OperatorTok"/>
        </w:rPr>
        <w:t>==</w:t>
      </w:r>
      <w:r>
        <w:rPr>
          <w:rStyle w:val="StringTok"/>
        </w:rPr>
        <w:t xml:space="preserve"> "Group.1"</w:t>
      </w:r>
      <w:r>
        <w:rPr>
          <w:rStyle w:val="NormalTok"/>
        </w:rPr>
        <w:t>] &lt;-</w:t>
      </w:r>
      <w:r>
        <w:rPr>
          <w:rStyle w:val="StringTok"/>
        </w:rPr>
        <w:t xml:space="preserve"> "covidstages_ontario"</w:t>
      </w:r>
      <w:commentRangeEnd w:id="35"/>
      <w:r w:rsidR="002A2177">
        <w:rPr>
          <w:rStyle w:val="CommentReference"/>
          <w:rFonts w:ascii="Arial" w:hAnsi="Arial"/>
        </w:rPr>
        <w:commentReference w:id="35"/>
      </w:r>
      <w:r>
        <w:br/>
      </w:r>
      <w:r>
        <w:rPr>
          <w:rStyle w:val="CommentTok"/>
        </w:rPr>
        <w:t># Rename column where names is "Group.2"</w:t>
      </w:r>
      <w:r>
        <w:br/>
      </w:r>
      <w:r>
        <w:rPr>
          <w:rStyle w:val="KeywordTok"/>
        </w:rPr>
        <w:t>names</w:t>
      </w:r>
      <w:r>
        <w:rPr>
          <w:rStyle w:val="NormalTok"/>
        </w:rPr>
        <w:t>(aggregatecoviddata)[</w:t>
      </w:r>
      <w:r>
        <w:rPr>
          <w:rStyle w:val="KeywordTok"/>
        </w:rPr>
        <w:t>names</w:t>
      </w:r>
      <w:r>
        <w:rPr>
          <w:rStyle w:val="NormalTok"/>
        </w:rPr>
        <w:t xml:space="preserve">(aggregatecoviddata) </w:t>
      </w:r>
      <w:r>
        <w:rPr>
          <w:rStyle w:val="OperatorTok"/>
        </w:rPr>
        <w:t>==</w:t>
      </w:r>
      <w:r>
        <w:rPr>
          <w:rStyle w:val="StringTok"/>
        </w:rPr>
        <w:t xml:space="preserve"> "Group.2"</w:t>
      </w:r>
      <w:r>
        <w:rPr>
          <w:rStyle w:val="NormalTok"/>
        </w:rPr>
        <w:t>] &lt;-</w:t>
      </w:r>
      <w:r>
        <w:rPr>
          <w:rStyle w:val="StringTok"/>
        </w:rPr>
        <w:t xml:space="preserve"> "facility_type"</w:t>
      </w:r>
      <w:r>
        <w:br/>
      </w:r>
      <w:r>
        <w:rPr>
          <w:rStyle w:val="CommentTok"/>
        </w:rPr>
        <w:lastRenderedPageBreak/>
        <w:t># Rename column where names is "x"</w:t>
      </w:r>
      <w:r>
        <w:br/>
      </w:r>
      <w:r>
        <w:rPr>
          <w:rStyle w:val="KeywordTok"/>
        </w:rPr>
        <w:t>names</w:t>
      </w:r>
      <w:r>
        <w:rPr>
          <w:rStyle w:val="NormalTok"/>
        </w:rPr>
        <w:t>(aggregatecoviddata)[</w:t>
      </w:r>
      <w:r>
        <w:rPr>
          <w:rStyle w:val="KeywordTok"/>
        </w:rPr>
        <w:t>names</w:t>
      </w:r>
      <w:r>
        <w:rPr>
          <w:rStyle w:val="NormalTok"/>
        </w:rPr>
        <w:t xml:space="preserve">(aggregatecoviddata) </w:t>
      </w:r>
      <w:r>
        <w:rPr>
          <w:rStyle w:val="OperatorTok"/>
        </w:rPr>
        <w:t>==</w:t>
      </w:r>
      <w:r>
        <w:rPr>
          <w:rStyle w:val="StringTok"/>
        </w:rPr>
        <w:t xml:space="preserve"> "x"</w:t>
      </w:r>
      <w:r>
        <w:rPr>
          <w:rStyle w:val="NormalTok"/>
        </w:rPr>
        <w:t>] &lt;-</w:t>
      </w:r>
      <w:r>
        <w:rPr>
          <w:rStyle w:val="StringTok"/>
        </w:rPr>
        <w:t xml:space="preserve"> "avg_percent_change"</w:t>
      </w:r>
      <w:r>
        <w:br/>
      </w:r>
      <w:r>
        <w:br/>
      </w:r>
      <w:r>
        <w:rPr>
          <w:rStyle w:val="CommentTok"/>
        </w:rPr>
        <w:t>#SPECIFY VARIABLES ONCE MORE IN AGGREGATE VERSION JUST IN CASE BECAUSE FACILITY_TYPE WAS REVERTED</w:t>
      </w:r>
      <w:r>
        <w:br/>
      </w:r>
      <w:r>
        <w:rPr>
          <w:rStyle w:val="CommentTok"/>
        </w:rPr>
        <w:t xml:space="preserve">#specify once more that facility_type is a categorical variable, as each number value represents a type of facility. </w:t>
      </w:r>
      <w:r>
        <w:br/>
      </w:r>
      <w:r>
        <w:rPr>
          <w:rStyle w:val="CommentTok"/>
        </w:rPr>
        <w:t>#The levels of this categorical variable are thus also best represented with character strings.</w:t>
      </w:r>
      <w:r>
        <w:br/>
      </w:r>
      <w:r>
        <w:rPr>
          <w:rStyle w:val="NormalTok"/>
        </w:rPr>
        <w:t>aggregatecoviddatarecode &lt;-</w:t>
      </w:r>
      <w:r>
        <w:rPr>
          <w:rStyle w:val="StringTok"/>
        </w:rPr>
        <w:t xml:space="preserve"> </w:t>
      </w:r>
      <w:r>
        <w:rPr>
          <w:rStyle w:val="NormalTok"/>
        </w:rPr>
        <w:t xml:space="preserve">aggregatecoviddata </w:t>
      </w:r>
      <w:r>
        <w:rPr>
          <w:rStyle w:val="OperatorTok"/>
        </w:rPr>
        <w:t>%&gt;%</w:t>
      </w:r>
      <w:r>
        <w:br/>
      </w:r>
      <w:r>
        <w:rPr>
          <w:rStyle w:val="StringTok"/>
        </w:rPr>
        <w:t xml:space="preserve">  </w:t>
      </w:r>
      <w:r>
        <w:rPr>
          <w:rStyle w:val="KeywordTok"/>
        </w:rPr>
        <w:t>mutate</w:t>
      </w:r>
      <w:r>
        <w:rPr>
          <w:rStyle w:val="NormalTok"/>
        </w:rPr>
        <w:t>(</w:t>
      </w:r>
      <w:r>
        <w:rPr>
          <w:rStyle w:val="DataTypeTok"/>
        </w:rPr>
        <w:t>facility_type =</w:t>
      </w:r>
      <w:r>
        <w:rPr>
          <w:rStyle w:val="NormalTok"/>
        </w:rPr>
        <w:t xml:space="preserve"> </w:t>
      </w:r>
      <w:r>
        <w:rPr>
          <w:rStyle w:val="KeywordTok"/>
        </w:rPr>
        <w:t>as.character</w:t>
      </w:r>
      <w:r>
        <w:rPr>
          <w:rStyle w:val="NormalTok"/>
        </w:rPr>
        <w:t>(facility_type),</w:t>
      </w:r>
      <w:r>
        <w:br/>
      </w:r>
      <w:r>
        <w:rPr>
          <w:rStyle w:val="NormalTok"/>
        </w:rPr>
        <w:t xml:space="preserve">       </w:t>
      </w:r>
      <w:r>
        <w:rPr>
          <w:rStyle w:val="CommentTok"/>
        </w:rPr>
        <w:t>#tell R to recode target as a factor with levels</w:t>
      </w:r>
      <w:r>
        <w:br/>
      </w:r>
      <w:r>
        <w:rPr>
          <w:rStyle w:val="NormalTok"/>
        </w:rPr>
        <w:t xml:space="preserve">       </w:t>
      </w:r>
      <w:r>
        <w:rPr>
          <w:rStyle w:val="DataTypeTok"/>
        </w:rPr>
        <w:t>facility_type =</w:t>
      </w:r>
      <w:r>
        <w:rPr>
          <w:rStyle w:val="NormalTok"/>
        </w:rPr>
        <w:t xml:space="preserve"> </w:t>
      </w:r>
      <w:r>
        <w:rPr>
          <w:rStyle w:val="KeywordTok"/>
        </w:rPr>
        <w:t>fct_recode</w:t>
      </w:r>
      <w:r>
        <w:rPr>
          <w:rStyle w:val="NormalTok"/>
        </w:rPr>
        <w:t>(facility_type,</w:t>
      </w:r>
      <w:r>
        <w:br/>
      </w:r>
      <w:r>
        <w:rPr>
          <w:rStyle w:val="NormalTok"/>
        </w:rPr>
        <w:t xml:space="preserve">                     </w:t>
      </w:r>
      <w:r>
        <w:rPr>
          <w:rStyle w:val="CommentTok"/>
        </w:rPr>
        <w:t>#specify that "Retail and Recreation" should overwrite any "1" in this</w:t>
      </w:r>
      <w:r>
        <w:br/>
      </w:r>
      <w:r>
        <w:rPr>
          <w:rStyle w:val="NormalTok"/>
        </w:rPr>
        <w:t xml:space="preserve">                     </w:t>
      </w:r>
      <w:r>
        <w:rPr>
          <w:rStyle w:val="CommentTok"/>
        </w:rPr>
        <w:t>#column as the name of this level</w:t>
      </w:r>
      <w:r>
        <w:br/>
      </w:r>
      <w:r>
        <w:rPr>
          <w:rStyle w:val="NormalTok"/>
        </w:rPr>
        <w:t xml:space="preserve">                     </w:t>
      </w:r>
      <w:r>
        <w:rPr>
          <w:rStyle w:val="StringTok"/>
        </w:rPr>
        <w:t>"Retail and Recreation"</w:t>
      </w:r>
      <w:r>
        <w:rPr>
          <w:rStyle w:val="NormalTok"/>
        </w:rPr>
        <w:t xml:space="preserve"> =</w:t>
      </w:r>
      <w:r>
        <w:rPr>
          <w:rStyle w:val="StringTok"/>
        </w:rPr>
        <w:t xml:space="preserve"> "1"</w:t>
      </w:r>
      <w:r>
        <w:rPr>
          <w:rStyle w:val="NormalTok"/>
        </w:rPr>
        <w:t>,</w:t>
      </w:r>
      <w:r>
        <w:br/>
      </w:r>
      <w:r>
        <w:rPr>
          <w:rStyle w:val="NormalTok"/>
        </w:rPr>
        <w:t xml:space="preserve">                     </w:t>
      </w:r>
      <w:r>
        <w:rPr>
          <w:rStyle w:val="CommentTok"/>
        </w:rPr>
        <w:t>#specify that "Grocery and Pharmacy" should overwrite any "2" in this</w:t>
      </w:r>
      <w:r>
        <w:br/>
      </w:r>
      <w:r>
        <w:rPr>
          <w:rStyle w:val="NormalTok"/>
        </w:rPr>
        <w:t xml:space="preserve">                     </w:t>
      </w:r>
      <w:r>
        <w:rPr>
          <w:rStyle w:val="CommentTok"/>
        </w:rPr>
        <w:t>#column as the name of this level, etc</w:t>
      </w:r>
      <w:r>
        <w:br/>
      </w:r>
      <w:r>
        <w:rPr>
          <w:rStyle w:val="NormalTok"/>
        </w:rPr>
        <w:t xml:space="preserve">                     </w:t>
      </w:r>
      <w:r>
        <w:rPr>
          <w:rStyle w:val="StringTok"/>
        </w:rPr>
        <w:t>"Grocery and Pharmacy"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"Parks"</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"Transit Stations"</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"Workplaces"</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"Residential"</w:t>
      </w:r>
      <w:r>
        <w:rPr>
          <w:rStyle w:val="NormalTok"/>
        </w:rPr>
        <w:t xml:space="preserve"> =</w:t>
      </w:r>
      <w:r>
        <w:rPr>
          <w:rStyle w:val="StringTok"/>
        </w:rPr>
        <w:t xml:space="preserve"> "6"</w:t>
      </w:r>
      <w:r>
        <w:rPr>
          <w:rStyle w:val="NormalTok"/>
        </w:rPr>
        <w:t>))</w:t>
      </w:r>
      <w:r>
        <w:br/>
      </w:r>
      <w:r>
        <w:rPr>
          <w:rStyle w:val="CommentTok"/>
        </w:rPr>
        <w:t>#this is what we can graph to showcase our data visualization question</w:t>
      </w:r>
      <w:r>
        <w:br/>
      </w:r>
      <w:r w:rsidRPr="002A2177">
        <w:rPr>
          <w:rStyle w:val="KeywordTok"/>
          <w:highlight w:val="yellow"/>
          <w:rPrChange w:id="36" w:author="Mark Adkins" w:date="2020-11-05T23:33:00Z">
            <w:rPr>
              <w:rStyle w:val="KeywordTok"/>
            </w:rPr>
          </w:rPrChange>
        </w:rPr>
        <w:t>view</w:t>
      </w:r>
      <w:r>
        <w:rPr>
          <w:rStyle w:val="NormalTok"/>
        </w:rPr>
        <w:t>(aggregatecoviddatarecode)</w:t>
      </w:r>
      <w:r>
        <w:br/>
      </w:r>
      <w:r>
        <w:br/>
      </w:r>
      <w:r>
        <w:rPr>
          <w:rStyle w:val="CommentTok"/>
        </w:rPr>
        <w:t>#CREATING THE GGPLOT#</w:t>
      </w:r>
      <w:r>
        <w:br/>
      </w:r>
      <w:r>
        <w:rPr>
          <w:rStyle w:val="CommentTok"/>
        </w:rPr>
        <w:t>#change axis text style to have italicized, bolded, and grey labels</w:t>
      </w:r>
      <w:r>
        <w:br/>
      </w:r>
      <w:commentRangeStart w:id="37"/>
      <w:r>
        <w:rPr>
          <w:rStyle w:val="NormalTok"/>
        </w:rPr>
        <w:t>grey.bold.italic.</w:t>
      </w:r>
      <w:r>
        <w:rPr>
          <w:rStyle w:val="FloatTok"/>
        </w:rPr>
        <w:t>10.</w:t>
      </w:r>
      <w:r>
        <w:rPr>
          <w:rStyle w:val="NormalTok"/>
        </w:rPr>
        <w:t>text &lt;-</w:t>
      </w:r>
      <w:r>
        <w:rPr>
          <w:rStyle w:val="String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"bold.italic"</w:t>
      </w:r>
      <w:r>
        <w:rPr>
          <w:rStyle w:val="NormalTok"/>
        </w:rPr>
        <w:t xml:space="preserve">, </w:t>
      </w:r>
      <w:r>
        <w:rPr>
          <w:rStyle w:val="DataTypeTok"/>
        </w:rPr>
        <w:t>color =</w:t>
      </w:r>
      <w:r>
        <w:rPr>
          <w:rStyle w:val="NormalTok"/>
        </w:rPr>
        <w:t xml:space="preserve"> </w:t>
      </w:r>
      <w:r>
        <w:rPr>
          <w:rStyle w:val="StringTok"/>
        </w:rPr>
        <w:t>"#939799"</w:t>
      </w:r>
      <w:r>
        <w:rPr>
          <w:rStyle w:val="NormalTok"/>
        </w:rPr>
        <w:t xml:space="preserve">, </w:t>
      </w:r>
      <w:r>
        <w:rPr>
          <w:rStyle w:val="DataTypeTok"/>
        </w:rPr>
        <w:t>size =</w:t>
      </w:r>
      <w:r>
        <w:rPr>
          <w:rStyle w:val="NormalTok"/>
        </w:rPr>
        <w:t xml:space="preserve"> </w:t>
      </w:r>
      <w:r>
        <w:rPr>
          <w:rStyle w:val="DecValTok"/>
        </w:rPr>
        <w:t>10</w:t>
      </w:r>
      <w:r>
        <w:rPr>
          <w:rStyle w:val="NormalTok"/>
        </w:rPr>
        <w:t>)</w:t>
      </w:r>
      <w:commentRangeEnd w:id="37"/>
      <w:r w:rsidR="002A2177">
        <w:rPr>
          <w:rStyle w:val="CommentReference"/>
          <w:rFonts w:ascii="Arial" w:hAnsi="Arial"/>
        </w:rPr>
        <w:commentReference w:id="37"/>
      </w:r>
      <w:r>
        <w:br/>
      </w:r>
      <w:r>
        <w:rPr>
          <w:rStyle w:val="CommentTok"/>
        </w:rPr>
        <w:t xml:space="preserve">##use ggplot package to plot the data in our tibble called aggregatecoviddatarecode, using a set of aesthetic rules whereby x-values are plotted </w:t>
      </w:r>
      <w:r>
        <w:br/>
      </w:r>
      <w:r>
        <w:rPr>
          <w:rStyle w:val="CommentTok"/>
        </w:rPr>
        <w:t xml:space="preserve">#according to the 4 levels of our covidstages_ontario categorical factor, and y-values are plotted according to the average percent </w:t>
      </w:r>
      <w:r>
        <w:br/>
      </w:r>
      <w:r>
        <w:rPr>
          <w:rStyle w:val="CommentTok"/>
        </w:rPr>
        <w:t xml:space="preserve">#change rates associated with our numeric avg_percent_change variable. An aesthetic rule is applied to these lines to map facility_type </w:t>
      </w:r>
      <w:r>
        <w:br/>
      </w:r>
      <w:r>
        <w:rPr>
          <w:rStyle w:val="CommentTok"/>
        </w:rPr>
        <w:t xml:space="preserve">#to colour such that facility types are groups and a different coloured line is used for each facility type. This way, we can distinguish </w:t>
      </w:r>
      <w:r>
        <w:br/>
      </w:r>
      <w:r>
        <w:rPr>
          <w:rStyle w:val="CommentTok"/>
        </w:rPr>
        <w:t>#between facility types in terms of how visitation rates to each type has changed over each stage of covid in Ontario.</w:t>
      </w:r>
      <w:r>
        <w:br/>
      </w:r>
      <w:r>
        <w:rPr>
          <w:rStyle w:val="CommentTok"/>
        </w:rPr>
        <w:t>#The + sign is used to add on additional graphing-related design features.</w:t>
      </w:r>
      <w:r>
        <w:br/>
      </w:r>
      <w:r>
        <w:rPr>
          <w:rStyle w:val="KeywordTok"/>
        </w:rPr>
        <w:t>ggplot</w:t>
      </w:r>
      <w:r>
        <w:rPr>
          <w:rStyle w:val="NormalTok"/>
        </w:rPr>
        <w:t>(</w:t>
      </w:r>
      <w:r>
        <w:rPr>
          <w:rStyle w:val="DataTypeTok"/>
        </w:rPr>
        <w:t>data =</w:t>
      </w:r>
      <w:r>
        <w:rPr>
          <w:rStyle w:val="NormalTok"/>
        </w:rPr>
        <w:t xml:space="preserve"> aggregatecoviddatarecode,</w:t>
      </w:r>
      <w:r>
        <w:rPr>
          <w:rStyle w:val="KeywordTok"/>
        </w:rPr>
        <w:t>aes</w:t>
      </w:r>
      <w:r>
        <w:rPr>
          <w:rStyle w:val="NormalTok"/>
        </w:rPr>
        <w:t>(</w:t>
      </w:r>
      <w:r>
        <w:rPr>
          <w:rStyle w:val="DataTypeTok"/>
        </w:rPr>
        <w:t>x=</w:t>
      </w:r>
      <w:r>
        <w:rPr>
          <w:rStyle w:val="NormalTok"/>
        </w:rPr>
        <w:t xml:space="preserve">covidstages_ontario, </w:t>
      </w:r>
      <w:r>
        <w:rPr>
          <w:rStyle w:val="DataTypeTok"/>
        </w:rPr>
        <w:t>y=</w:t>
      </w:r>
      <w:r>
        <w:rPr>
          <w:rStyle w:val="NormalTok"/>
        </w:rPr>
        <w:t xml:space="preserve">avg_percent_change, </w:t>
      </w:r>
      <w:r>
        <w:rPr>
          <w:rStyle w:val="DataTypeTok"/>
        </w:rPr>
        <w:t>group=</w:t>
      </w:r>
      <w:r>
        <w:rPr>
          <w:rStyle w:val="NormalTok"/>
        </w:rPr>
        <w:t xml:space="preserve">facility_type, </w:t>
      </w:r>
      <w:r>
        <w:rPr>
          <w:rStyle w:val="DataTypeTok"/>
        </w:rPr>
        <w:t>colour=</w:t>
      </w:r>
      <w:r>
        <w:rPr>
          <w:rStyle w:val="NormalTok"/>
        </w:rPr>
        <w:t xml:space="preserve">facility_type)) </w:t>
      </w:r>
      <w:r>
        <w:rPr>
          <w:rStyle w:val="OperatorTok"/>
        </w:rPr>
        <w:t>+</w:t>
      </w:r>
      <w:r>
        <w:br/>
      </w:r>
      <w:r>
        <w:rPr>
          <w:rStyle w:val="StringTok"/>
        </w:rPr>
        <w:t xml:space="preserve">  </w:t>
      </w:r>
      <w:r>
        <w:rPr>
          <w:rStyle w:val="CommentTok"/>
        </w:rPr>
        <w:t>#geom_line is then used to create a broken line graph joining the average_percent_change scores across each stage of covid</w:t>
      </w:r>
      <w:r>
        <w:br/>
      </w:r>
      <w:r>
        <w:rPr>
          <w:rStyle w:val="StringTok"/>
        </w:rPr>
        <w:t xml:space="preserve">  </w:t>
      </w:r>
      <w:r>
        <w:rPr>
          <w:rStyle w:val="CommentTok"/>
        </w:rPr>
        <w:t>#To further customize geom_line(), add these specifications as desired for a dashed line type and light thickness:</w:t>
      </w:r>
      <w:r>
        <w:br/>
      </w:r>
      <w:r>
        <w:rPr>
          <w:rStyle w:val="StringTok"/>
        </w:rPr>
        <w:lastRenderedPageBreak/>
        <w:t xml:space="preserve">  </w:t>
      </w:r>
      <w:r>
        <w:rPr>
          <w:rStyle w:val="KeywordTok"/>
        </w:rPr>
        <w:t>geom_line</w:t>
      </w:r>
      <w:r>
        <w:rPr>
          <w:rStyle w:val="NormalTok"/>
        </w:rPr>
        <w:t>(</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CommentTok"/>
        </w:rPr>
        <w:t xml:space="preserve">#Add points to the line graph using geom_point and change the appearance of the points by specifying the size, shape and fill colour of the points; </w:t>
      </w:r>
      <w:r>
        <w:br/>
      </w:r>
      <w:r>
        <w:rPr>
          <w:rStyle w:val="StringTok"/>
        </w:rPr>
        <w:t xml:space="preserve">  </w:t>
      </w:r>
      <w:r>
        <w:rPr>
          <w:rStyle w:val="CommentTok"/>
        </w:rPr>
        <w:t>#if we want colours to vary by group colour, add this specification:</w:t>
      </w:r>
      <w:r>
        <w:br/>
      </w:r>
      <w:r>
        <w:rPr>
          <w:rStyle w:val="StringTok"/>
        </w:rPr>
        <w:t xml:space="preserve">  </w:t>
      </w:r>
      <w:r>
        <w:rPr>
          <w:rStyle w:val="KeywordTok"/>
        </w:rPr>
        <w:t>geom_point</w:t>
      </w:r>
      <w:r>
        <w:rPr>
          <w:rStyle w:val="NormalTok"/>
        </w:rPr>
        <w:t>(</w:t>
      </w:r>
      <w:r>
        <w:rPr>
          <w:rStyle w:val="DataTypeTok"/>
        </w:rPr>
        <w:t>size=</w:t>
      </w:r>
      <w:r>
        <w:rPr>
          <w:rStyle w:val="DecValTok"/>
        </w:rPr>
        <w:t>8</w:t>
      </w:r>
      <w:r>
        <w:rPr>
          <w:rStyle w:val="NormalTok"/>
        </w:rPr>
        <w:t xml:space="preserve">, </w:t>
      </w:r>
      <w:r>
        <w:rPr>
          <w:rStyle w:val="DataTypeTok"/>
        </w:rPr>
        <w:t>shape=</w:t>
      </w:r>
      <w:r>
        <w:rPr>
          <w:rStyle w:val="DecValTok"/>
        </w:rPr>
        <w:t>21</w:t>
      </w:r>
      <w:r>
        <w:rPr>
          <w:rStyle w:val="NormalTok"/>
        </w:rPr>
        <w:t xml:space="preserve">, </w:t>
      </w:r>
      <w:r>
        <w:rPr>
          <w:rStyle w:val="DataTypeTok"/>
        </w:rPr>
        <w:t>stroke=</w:t>
      </w:r>
      <w:r>
        <w:rPr>
          <w:rStyle w:val="DecValTok"/>
        </w:rPr>
        <w:t>3</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#Define range of Y from -150 to +150 to show entire range of possible relative percent change without bias</w:t>
      </w:r>
      <w:r>
        <w:br/>
      </w:r>
      <w:r>
        <w:rPr>
          <w:rStyle w:val="StringTok"/>
        </w:rPr>
        <w:t xml:space="preserve">  </w:t>
      </w:r>
      <w:r>
        <w:rPr>
          <w:rStyle w:val="KeywordTok"/>
        </w:rPr>
        <w:t>ylim</w:t>
      </w:r>
      <w:r>
        <w:rPr>
          <w:rStyle w:val="NormalTok"/>
        </w:rPr>
        <w:t>(</w:t>
      </w:r>
      <w:r>
        <w:rPr>
          <w:rStyle w:val="OperatorTok"/>
        </w:rPr>
        <w:t>-</w:t>
      </w:r>
      <w:r>
        <w:rPr>
          <w:rStyle w:val="DecValTok"/>
        </w:rPr>
        <w:t>150</w:t>
      </w:r>
      <w:r>
        <w:rPr>
          <w:rStyle w:val="NormalTok"/>
        </w:rPr>
        <w:t xml:space="preserve">, </w:t>
      </w:r>
      <w:r>
        <w:rPr>
          <w:rStyle w:val="DecValTok"/>
        </w:rPr>
        <w:t>150</w:t>
      </w:r>
      <w:r>
        <w:rPr>
          <w:rStyle w:val="NormalTok"/>
        </w:rPr>
        <w:t xml:space="preserve">) </w:t>
      </w:r>
      <w:r>
        <w:rPr>
          <w:rStyle w:val="OperatorTok"/>
        </w:rPr>
        <w:t>+</w:t>
      </w:r>
      <w:r>
        <w:br/>
      </w:r>
      <w:r>
        <w:rPr>
          <w:rStyle w:val="StringTok"/>
        </w:rPr>
        <w:t xml:space="preserve">  </w:t>
      </w:r>
      <w:r>
        <w:rPr>
          <w:rStyle w:val="CommentTok"/>
        </w:rPr>
        <w:t>#set the labels of the title and later the x and y labels using labs.</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"Ontarians’ Mobility Pattern changes across Facility Types during Stages of Ontario Government’s Response to COVID-19"</w:t>
      </w:r>
      <w:r>
        <w:rPr>
          <w:rStyle w:val="NormalTok"/>
        </w:rPr>
        <w:t xml:space="preserve">, </w:t>
      </w:r>
      <w:r>
        <w:br/>
      </w:r>
      <w:r>
        <w:rPr>
          <w:rStyle w:val="NormalTok"/>
        </w:rPr>
        <w:t xml:space="preserve">       </w:t>
      </w:r>
      <w:r>
        <w:rPr>
          <w:rStyle w:val="CommentTok"/>
        </w:rPr>
        <w:t>#write out the x-axis label in full</w:t>
      </w:r>
      <w:r>
        <w:br/>
      </w:r>
      <w:r>
        <w:rPr>
          <w:rStyle w:val="NormalTok"/>
        </w:rPr>
        <w:t xml:space="preserve">       </w:t>
      </w:r>
      <w:r>
        <w:rPr>
          <w:rStyle w:val="DataTypeTok"/>
        </w:rPr>
        <w:t>x =</w:t>
      </w:r>
      <w:r>
        <w:rPr>
          <w:rStyle w:val="NormalTok"/>
        </w:rPr>
        <w:t xml:space="preserve"> </w:t>
      </w:r>
      <w:r>
        <w:rPr>
          <w:rStyle w:val="StringTok"/>
        </w:rPr>
        <w:t>"Stage of Ontario Government's Response to COVID-19"</w:t>
      </w:r>
      <w:r>
        <w:rPr>
          <w:rStyle w:val="NormalTok"/>
        </w:rPr>
        <w:t>,</w:t>
      </w:r>
      <w:r>
        <w:br/>
      </w:r>
      <w:r>
        <w:rPr>
          <w:rStyle w:val="NormalTok"/>
        </w:rPr>
        <w:t xml:space="preserve">       </w:t>
      </w:r>
      <w:r>
        <w:rPr>
          <w:rStyle w:val="CommentTok"/>
        </w:rPr>
        <w:t>#write out the y-axis label in full</w:t>
      </w:r>
      <w:r>
        <w:br/>
      </w:r>
      <w:r>
        <w:rPr>
          <w:rStyle w:val="NormalTok"/>
        </w:rPr>
        <w:t xml:space="preserve">       </w:t>
      </w:r>
      <w:r>
        <w:rPr>
          <w:rStyle w:val="DataTypeTok"/>
        </w:rPr>
        <w:t>y =</w:t>
      </w:r>
      <w:r>
        <w:rPr>
          <w:rStyle w:val="NormalTok"/>
        </w:rPr>
        <w:t xml:space="preserve"> </w:t>
      </w:r>
      <w:r>
        <w:rPr>
          <w:rStyle w:val="StringTok"/>
        </w:rPr>
        <w:t>"Average Percent Change Relative to Baseline (%)"</w:t>
      </w:r>
      <w:r>
        <w:rPr>
          <w:rStyle w:val="NormalTok"/>
        </w:rPr>
        <w:t>,</w:t>
      </w:r>
      <w:r>
        <w:br/>
      </w:r>
      <w:r>
        <w:rPr>
          <w:rStyle w:val="NormalTok"/>
        </w:rPr>
        <w:t xml:space="preserve">       </w:t>
      </w:r>
      <w:r>
        <w:rPr>
          <w:rStyle w:val="CommentTok"/>
        </w:rPr>
        <w:t>#title the legend</w:t>
      </w:r>
      <w:r>
        <w:br/>
      </w:r>
      <w:r>
        <w:rPr>
          <w:rStyle w:val="NormalTok"/>
        </w:rPr>
        <w:t xml:space="preserve">       </w:t>
      </w:r>
      <w:r>
        <w:rPr>
          <w:rStyle w:val="DataTypeTok"/>
        </w:rPr>
        <w:t>colour =</w:t>
      </w:r>
      <w:r>
        <w:rPr>
          <w:rStyle w:val="NormalTok"/>
        </w:rPr>
        <w:t xml:space="preserve"> </w:t>
      </w:r>
      <w:r>
        <w:rPr>
          <w:rStyle w:val="StringTok"/>
        </w:rPr>
        <w:t>"Facility Type"</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 xml:space="preserve">#add a layer to customize the theme to something more APA-appropriate such as a plain, white background </w:t>
      </w:r>
      <w:r>
        <w:br/>
      </w:r>
      <w:r>
        <w:rPr>
          <w:rStyle w:val="StringTok"/>
        </w:rPr>
        <w:t xml:space="preserve">  </w:t>
      </w:r>
      <w:r>
        <w:rPr>
          <w:rStyle w:val="KeywordTok"/>
        </w:rPr>
        <w:t>theme</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#apply the classic ggplot graphing theme, which has x and y axes, a plain white background, and no gridlines.</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CommentTok"/>
        </w:rPr>
        <w:t>#add a horizontal line at y=0 to show the baseline</w:t>
      </w:r>
      <w:r>
        <w:br/>
      </w:r>
      <w:r>
        <w:rPr>
          <w:rStyle w:val="StringTok"/>
        </w:rPr>
        <w:t xml:space="preserve">  </w:t>
      </w:r>
      <w:r>
        <w:rPr>
          <w:rStyle w:val="KeywordTok"/>
        </w:rPr>
        <w:t>geom_hline</w:t>
      </w:r>
      <w:r>
        <w:rPr>
          <w:rStyle w:val="NormalTok"/>
        </w:rPr>
        <w:t>(</w:t>
      </w:r>
      <w:r>
        <w:rPr>
          <w:rStyle w:val="DataTypeTok"/>
        </w:rPr>
        <w:t>yintercept=</w:t>
      </w:r>
      <w:r>
        <w:rPr>
          <w:rStyle w:val="DecValTok"/>
        </w:rPr>
        <w:t>0</w:t>
      </w:r>
      <w:r>
        <w:rPr>
          <w:rStyle w:val="NormalTok"/>
        </w:rPr>
        <w:t xml:space="preserve">, </w:t>
      </w:r>
      <w:r>
        <w:rPr>
          <w:rStyle w:val="DataTypeTok"/>
        </w:rPr>
        <w:t>linetype=</w:t>
      </w:r>
      <w:r>
        <w:rPr>
          <w:rStyle w:val="StringTok"/>
        </w:rPr>
        <w:t>"solid"</w:t>
      </w:r>
      <w:r>
        <w:rPr>
          <w:rStyle w:val="NormalTok"/>
        </w:rPr>
        <w:t xml:space="preserve">, </w:t>
      </w:r>
      <w:r>
        <w:rPr>
          <w:rStyle w:val="DataTypeTok"/>
        </w:rPr>
        <w:t>color =</w:t>
      </w:r>
      <w:r>
        <w:rPr>
          <w:rStyle w:val="NormalTok"/>
        </w:rPr>
        <w:t xml:space="preserve"> </w:t>
      </w:r>
      <w:r>
        <w:rPr>
          <w:rStyle w:val="StringTok"/>
        </w:rPr>
        <w:t>"grey"</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CommentTok"/>
        </w:rPr>
        <w:t>#apply x-axis theme to both x and y axes</w:t>
      </w:r>
      <w:r>
        <w:br/>
      </w:r>
      <w:r>
        <w:rPr>
          <w:rStyle w:val="StringTok"/>
        </w:rPr>
        <w:t xml:space="preserve">  </w:t>
      </w:r>
      <w:r>
        <w:rPr>
          <w:rStyle w:val="KeywordTok"/>
        </w:rPr>
        <w:t>theme</w:t>
      </w:r>
      <w:r>
        <w:rPr>
          <w:rStyle w:val="NormalTok"/>
        </w:rPr>
        <w:t>(</w:t>
      </w:r>
      <w:r>
        <w:rPr>
          <w:rStyle w:val="DataTypeTok"/>
        </w:rPr>
        <w:t>axis.text =</w:t>
      </w:r>
      <w:r>
        <w:rPr>
          <w:rStyle w:val="NormalTok"/>
        </w:rPr>
        <w:t xml:space="preserve"> grey.bold.italic.</w:t>
      </w:r>
      <w:r>
        <w:rPr>
          <w:rStyle w:val="FloatTok"/>
        </w:rPr>
        <w:t>10.</w:t>
      </w:r>
      <w:r>
        <w:rPr>
          <w:rStyle w:val="NormalTok"/>
        </w:rPr>
        <w:t xml:space="preserve">text) </w:t>
      </w:r>
    </w:p>
    <w:p w14:paraId="5FE98167" w14:textId="77777777" w:rsidR="00F9336D" w:rsidRDefault="00F9336D" w:rsidP="00F9336D">
      <w:pPr>
        <w:pStyle w:val="SourceCode"/>
      </w:pPr>
      <w:r>
        <w:rPr>
          <w:rStyle w:val="VerbatimChar"/>
        </w:rPr>
        <w:t>## Warning: Removed 4 row(s) containing missing values (geom_path).</w:t>
      </w:r>
    </w:p>
    <w:p w14:paraId="1C163C5D" w14:textId="77777777" w:rsidR="00F9336D" w:rsidRDefault="00F9336D" w:rsidP="00F9336D">
      <w:pPr>
        <w:pStyle w:val="SourceCode"/>
      </w:pPr>
      <w:r>
        <w:rPr>
          <w:rStyle w:val="VerbatimChar"/>
        </w:rPr>
        <w:t>## Warning: Removed 4 rows containing missing values (geom_point).</w:t>
      </w:r>
    </w:p>
    <w:p w14:paraId="12E939E0" w14:textId="77777777" w:rsidR="00F9336D" w:rsidRDefault="00F9336D" w:rsidP="00F9336D">
      <w:pPr>
        <w:rPr>
          <w:rFonts w:ascii="Times New Roman" w:eastAsia="Times New Roman" w:hAnsi="Times New Roman" w:cs="Times New Roman"/>
          <w:sz w:val="24"/>
          <w:szCs w:val="24"/>
        </w:rPr>
      </w:pPr>
    </w:p>
    <w:p w14:paraId="00000035" w14:textId="77777777" w:rsidR="0046579B" w:rsidRDefault="0046579B">
      <w:pPr>
        <w:ind w:left="720"/>
        <w:rPr>
          <w:rFonts w:ascii="Times New Roman" w:eastAsia="Times New Roman" w:hAnsi="Times New Roman" w:cs="Times New Roman"/>
          <w:sz w:val="24"/>
          <w:szCs w:val="24"/>
        </w:rPr>
      </w:pPr>
    </w:p>
    <w:p w14:paraId="00000036" w14:textId="77777777" w:rsidR="0046579B" w:rsidRDefault="0046579B">
      <w:pPr>
        <w:rPr>
          <w:highlight w:val="yellow"/>
        </w:rPr>
      </w:pPr>
    </w:p>
    <w:sectPr w:rsidR="0046579B" w:rsidSect="00EB41B7">
      <w:headerReference w:type="even" r:id="rId11"/>
      <w:headerReference w:type="default" r:id="rId12"/>
      <w:headerReference w:type="first" r:id="rId13"/>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Adkins" w:date="2020-11-05T21:30:00Z" w:initials="MA">
    <w:p w14:paraId="0F9D0D14" w14:textId="208A2B1A" w:rsidR="00467C70" w:rsidRDefault="00467C70">
      <w:pPr>
        <w:pStyle w:val="CommentText"/>
      </w:pPr>
      <w:r>
        <w:rPr>
          <w:rStyle w:val="CommentReference"/>
        </w:rPr>
        <w:annotationRef/>
      </w:r>
      <w:r>
        <w:t>What does each row represent? Is it a municipality, district, etc.?</w:t>
      </w:r>
    </w:p>
  </w:comment>
  <w:comment w:id="3" w:author="Mark Adkins" w:date="2020-11-05T21:33:00Z" w:initials="MA">
    <w:p w14:paraId="3FC3354E" w14:textId="77777777" w:rsidR="00467C70" w:rsidRDefault="00467C70">
      <w:pPr>
        <w:pStyle w:val="CommentText"/>
      </w:pPr>
      <w:r>
        <w:rPr>
          <w:rStyle w:val="CommentReference"/>
        </w:rPr>
        <w:annotationRef/>
      </w:r>
      <w:r>
        <w:t>This is a very well worded and precise question. You included a good point of reference (the baseline period) and defined the different phases you wanted to explore for pattern changes.</w:t>
      </w:r>
    </w:p>
    <w:p w14:paraId="01516516" w14:textId="24822980" w:rsidR="00467C70" w:rsidRPr="00467C70" w:rsidRDefault="00467C70">
      <w:pPr>
        <w:pStyle w:val="CommentText"/>
        <w:rPr>
          <w:b/>
          <w:bCs/>
        </w:rPr>
      </w:pPr>
      <w:r>
        <w:rPr>
          <w:b/>
          <w:bCs/>
        </w:rPr>
        <w:t>4 Exceeds Expectations</w:t>
      </w:r>
    </w:p>
  </w:comment>
  <w:comment w:id="4" w:author="Mark Adkins" w:date="2020-11-05T21:40:00Z" w:initials="MA">
    <w:p w14:paraId="05A3CE1D" w14:textId="4C15AF3C" w:rsidR="00137937" w:rsidRDefault="00137937">
      <w:pPr>
        <w:pStyle w:val="CommentText"/>
      </w:pPr>
      <w:r>
        <w:rPr>
          <w:rStyle w:val="CommentReference"/>
        </w:rPr>
        <w:annotationRef/>
      </w:r>
      <w:r>
        <w:t>This is a great description for your choice of scale in your graph. Using zero as a center point and going +- the same amount vertically with a buffer to account for the largest absolute difference was a great defense for your design choices!</w:t>
      </w:r>
    </w:p>
  </w:comment>
  <w:comment w:id="5" w:author="Mark Adkins" w:date="2020-11-05T21:46:00Z" w:initials="MA">
    <w:p w14:paraId="76F07B0B" w14:textId="7A69E52A" w:rsidR="00137937" w:rsidRDefault="00137937">
      <w:pPr>
        <w:pStyle w:val="CommentText"/>
      </w:pPr>
      <w:r>
        <w:rPr>
          <w:rStyle w:val="CommentReference"/>
        </w:rPr>
        <w:annotationRef/>
      </w:r>
      <w:r>
        <w:t>Fantastic!</w:t>
      </w:r>
    </w:p>
  </w:comment>
  <w:comment w:id="6" w:author="Mark Adkins" w:date="2020-11-07T23:37:00Z" w:initials="MA">
    <w:p w14:paraId="10AF3539" w14:textId="68E6BC08" w:rsidR="0052355C" w:rsidRDefault="0052355C">
      <w:pPr>
        <w:pStyle w:val="CommentText"/>
      </w:pPr>
      <w:r>
        <w:rPr>
          <w:rStyle w:val="CommentReference"/>
        </w:rPr>
        <w:annotationRef/>
      </w:r>
      <w:r>
        <w:t>Overall, fantastic graph! Next time enlarge the text in the main title, axes, and legend.</w:t>
      </w:r>
      <w:bookmarkStart w:id="7" w:name="_GoBack"/>
      <w:bookmarkEnd w:id="7"/>
    </w:p>
  </w:comment>
  <w:comment w:id="8" w:author="Mark Adkins" w:date="2020-11-05T21:50:00Z" w:initials="MA">
    <w:p w14:paraId="7EBAE967" w14:textId="479FC82C" w:rsidR="00E24C5B" w:rsidRDefault="00E24C5B">
      <w:pPr>
        <w:pStyle w:val="CommentText"/>
      </w:pPr>
      <w:r>
        <w:rPr>
          <w:rStyle w:val="CommentReference"/>
        </w:rPr>
        <w:annotationRef/>
      </w:r>
      <w:r>
        <w:t>I was hoping you would comment on this. As I read your previous sentences, I was about to point out the weather confound. This is exactly the sort of thinking that will greatly help with people who are critiquing your papers. The goal is to beat them to it. If you can point out and address possible problems with an interpretation before a reviewer can comment on it, you create a much stronger argument. Keep up the great work!</w:t>
      </w:r>
    </w:p>
  </w:comment>
  <w:comment w:id="9" w:author="Mark Adkins" w:date="2020-11-05T21:56:00Z" w:initials="MA">
    <w:p w14:paraId="57CF2D4E" w14:textId="6D3B8FDD" w:rsidR="00E24C5B" w:rsidRDefault="00E24C5B">
      <w:pPr>
        <w:pStyle w:val="CommentText"/>
      </w:pPr>
      <w:r>
        <w:rPr>
          <w:rStyle w:val="CommentReference"/>
        </w:rPr>
        <w:annotationRef/>
      </w:r>
      <w:r>
        <w:t>Good point. I agree that you could not substitute a value of 0 for missingness. It would be nice to know the rough frequency below which data were omitted (e.g., groups of data less than 20 people or 10 people)</w:t>
      </w:r>
    </w:p>
  </w:comment>
  <w:comment w:id="10" w:author="Mark Adkins" w:date="2020-11-05T22:00:00Z" w:initials="MA">
    <w:p w14:paraId="6A9101CD" w14:textId="6A50A3B5" w:rsidR="006025F9" w:rsidRDefault="006025F9">
      <w:pPr>
        <w:pStyle w:val="CommentText"/>
      </w:pPr>
      <w:r>
        <w:rPr>
          <w:rStyle w:val="CommentReference"/>
        </w:rPr>
        <w:annotationRef/>
      </w:r>
      <w:r>
        <w:t>These are excellent limitations!</w:t>
      </w:r>
    </w:p>
  </w:comment>
  <w:comment w:id="12" w:author="Mark Adkins" w:date="2020-11-05T22:04:00Z" w:initials="MA">
    <w:p w14:paraId="0AACD633" w14:textId="3F5192D3" w:rsidR="006025F9" w:rsidRDefault="006025F9">
      <w:pPr>
        <w:pStyle w:val="CommentText"/>
      </w:pPr>
      <w:r>
        <w:rPr>
          <w:rStyle w:val="CommentReference"/>
        </w:rPr>
        <w:annotationRef/>
      </w:r>
      <w:r>
        <w:t>This is another lingering question I had about your data. Is the mean an appropriate measure of central tendency or should a median be used?</w:t>
      </w:r>
    </w:p>
  </w:comment>
  <w:comment w:id="13" w:author="Mark Adkins" w:date="2020-11-05T22:07:00Z" w:initials="MA">
    <w:p w14:paraId="377A777A" w14:textId="17485E9F" w:rsidR="006025F9" w:rsidRDefault="006025F9">
      <w:pPr>
        <w:pStyle w:val="CommentText"/>
      </w:pPr>
      <w:r>
        <w:rPr>
          <w:rStyle w:val="CommentReference"/>
        </w:rPr>
        <w:annotationRef/>
      </w:r>
      <w:r>
        <w:t>This line is redundant because the tidyverse already loads the “readr” package.</w:t>
      </w:r>
    </w:p>
  </w:comment>
  <w:comment w:id="14" w:author="Mark Adkins" w:date="2020-11-05T22:08:00Z" w:initials="MA">
    <w:p w14:paraId="4E62C524" w14:textId="4DA99F1F" w:rsidR="006025F9" w:rsidRDefault="006025F9">
      <w:pPr>
        <w:pStyle w:val="CommentText"/>
      </w:pPr>
      <w:r>
        <w:rPr>
          <w:rStyle w:val="CommentReference"/>
        </w:rPr>
        <w:annotationRef/>
      </w:r>
      <w:r>
        <w:t>This works perfectly, but I recommend</w:t>
      </w:r>
      <w:r w:rsidR="00377181">
        <w:t xml:space="preserve"> breaking up each folder seperatly from the file name.</w:t>
      </w:r>
      <w:r w:rsidR="00377181">
        <w:br/>
        <w:t>here(“data”,”</w:t>
      </w:r>
      <w:r w:rsidR="00377181" w:rsidRPr="00377181">
        <w:t>mobilityreportCA</w:t>
      </w:r>
      <w:r w:rsidR="00377181">
        <w:t>.csv”)</w:t>
      </w:r>
    </w:p>
  </w:comment>
  <w:comment w:id="16" w:author="Mark Adkins" w:date="2020-11-05T22:49:00Z" w:initials="MA">
    <w:p w14:paraId="17771C20" w14:textId="62C58668" w:rsidR="00397F0B" w:rsidRDefault="00397F0B">
      <w:pPr>
        <w:pStyle w:val="CommentText"/>
      </w:pPr>
      <w:r>
        <w:rPr>
          <w:rStyle w:val="CommentReference"/>
        </w:rPr>
        <w:annotationRef/>
      </w:r>
      <w:r>
        <w:t>This works, but be careful because if the rows were ever rearranged then this would no longer work the way you are expecting. Try to filter based on variable values whenever possible.</w:t>
      </w:r>
    </w:p>
  </w:comment>
  <w:comment w:id="17" w:author="Mark Adkins" w:date="2020-11-05T22:55:00Z" w:initials="MA">
    <w:p w14:paraId="05974395" w14:textId="22D8C846" w:rsidR="00397F0B" w:rsidRDefault="00397F0B">
      <w:pPr>
        <w:pStyle w:val="CommentText"/>
      </w:pPr>
      <w:r>
        <w:rPr>
          <w:rStyle w:val="CommentReference"/>
        </w:rPr>
        <w:annotationRef/>
      </w:r>
      <w:r>
        <w:t>This strategy works well, but you could make it more robust by sorting your data based on their dates first to ensure that the first 69 rows get a value of 0 etc.</w:t>
      </w:r>
    </w:p>
  </w:comment>
  <w:comment w:id="18" w:author="Mark Adkins" w:date="2020-11-05T22:54:00Z" w:initials="MA">
    <w:p w14:paraId="4EC23752" w14:textId="3D79D2C2" w:rsidR="00397F0B" w:rsidRDefault="00397F0B">
      <w:pPr>
        <w:pStyle w:val="CommentText"/>
      </w:pPr>
      <w:r>
        <w:rPr>
          <w:rStyle w:val="CommentReference"/>
        </w:rPr>
        <w:annotationRef/>
      </w:r>
      <w:r>
        <w:t>There is no function called “view” using the libraries you loaded.</w:t>
      </w:r>
    </w:p>
  </w:comment>
  <w:comment w:id="25" w:author="Mark Adkins" w:date="2020-11-05T23:18:00Z" w:initials="MA">
    <w:p w14:paraId="46929C6A" w14:textId="2E567173" w:rsidR="00E0028E" w:rsidRDefault="00E0028E">
      <w:pPr>
        <w:pStyle w:val="CommentText"/>
      </w:pPr>
      <w:r>
        <w:rPr>
          <w:rStyle w:val="CommentReference"/>
        </w:rPr>
        <w:annotationRef/>
      </w:r>
      <w:r>
        <w:rPr>
          <w:rStyle w:val="CommentReference"/>
        </w:rPr>
        <w:annotationRef/>
      </w:r>
      <w:r>
        <w:t>You converted it to a tibble, but you did not save the results anywhere.</w:t>
      </w:r>
    </w:p>
  </w:comment>
  <w:comment w:id="27" w:author="Mark Adkins" w:date="2020-11-05T23:17:00Z" w:initials="MA">
    <w:p w14:paraId="3078B648" w14:textId="758D735E" w:rsidR="00E0028E" w:rsidRDefault="00E0028E">
      <w:pPr>
        <w:pStyle w:val="CommentText"/>
      </w:pPr>
      <w:r>
        <w:rPr>
          <w:rStyle w:val="CommentReference"/>
        </w:rPr>
        <w:annotationRef/>
      </w:r>
      <w:r>
        <w:t>You converted it to a tibble, but you did not save the results anywhere.</w:t>
      </w:r>
    </w:p>
  </w:comment>
  <w:comment w:id="29" w:author="Mark Adkins" w:date="2020-11-05T23:23:00Z" w:initials="MA">
    <w:p w14:paraId="454B0D56" w14:textId="05ED16C5" w:rsidR="00E0028E" w:rsidRDefault="00E0028E">
      <w:pPr>
        <w:pStyle w:val="CommentText"/>
      </w:pPr>
      <w:r>
        <w:rPr>
          <w:rStyle w:val="CommentReference"/>
        </w:rPr>
        <w:annotationRef/>
      </w:r>
      <w:r>
        <w:rPr>
          <w:rStyle w:val="CommentReference"/>
        </w:rPr>
        <w:annotationRef/>
      </w:r>
      <w:r>
        <w:t>You converted it to a tibble, but you did not save the results anywhere.</w:t>
      </w:r>
    </w:p>
  </w:comment>
  <w:comment w:id="30" w:author="Mark Adkins" w:date="2020-11-05T23:23:00Z" w:initials="MA">
    <w:p w14:paraId="738F39BD" w14:textId="4808E6EB" w:rsidR="00E0028E" w:rsidRDefault="00E0028E">
      <w:pPr>
        <w:pStyle w:val="CommentText"/>
      </w:pPr>
      <w:r>
        <w:rPr>
          <w:rStyle w:val="CommentReference"/>
        </w:rPr>
        <w:annotationRef/>
      </w:r>
      <w:r>
        <w:t>These could be combined by using the tibble() function instead of the data.frame() function</w:t>
      </w:r>
    </w:p>
  </w:comment>
  <w:comment w:id="32" w:author="Mark Adkins" w:date="2020-11-05T23:25:00Z" w:initials="MA">
    <w:p w14:paraId="188FAB0D" w14:textId="1CE22F9B" w:rsidR="00E0028E" w:rsidRDefault="00E0028E">
      <w:pPr>
        <w:pStyle w:val="CommentText"/>
      </w:pPr>
      <w:r>
        <w:rPr>
          <w:rStyle w:val="CommentReference"/>
        </w:rPr>
        <w:annotationRef/>
      </w:r>
      <w:r>
        <w:t>Why did you check the levels of a non-factor variable?</w:t>
      </w:r>
    </w:p>
  </w:comment>
  <w:comment w:id="33" w:author="Mark Adkins" w:date="2020-11-05T23:25:00Z" w:initials="MA">
    <w:p w14:paraId="2C491CE3" w14:textId="0E8FE8D7" w:rsidR="00E0028E" w:rsidRDefault="00E0028E">
      <w:pPr>
        <w:pStyle w:val="CommentText"/>
      </w:pPr>
      <w:r>
        <w:rPr>
          <w:rStyle w:val="CommentReference"/>
        </w:rPr>
        <w:annotationRef/>
      </w:r>
      <w:r>
        <w:t>?</w:t>
      </w:r>
    </w:p>
  </w:comment>
  <w:comment w:id="34" w:author="Mark Adkins" w:date="2020-11-05T23:29:00Z" w:initials="MA">
    <w:p w14:paraId="18077533" w14:textId="094BEAB3" w:rsidR="002A2177" w:rsidRDefault="002A2177">
      <w:pPr>
        <w:pStyle w:val="CommentText"/>
      </w:pPr>
      <w:r>
        <w:rPr>
          <w:rStyle w:val="CommentReference"/>
        </w:rPr>
        <w:annotationRef/>
      </w:r>
      <w:r>
        <w:t>I’m surprised that you had the code for descriptive statistics and didn’t show them in your output here. They could have helped decide whether a mean or median was more appropriate.</w:t>
      </w:r>
    </w:p>
  </w:comment>
  <w:comment w:id="35" w:author="Mark Adkins" w:date="2020-11-05T23:31:00Z" w:initials="MA">
    <w:p w14:paraId="4077916B" w14:textId="78C62C38" w:rsidR="002A2177" w:rsidRDefault="002A2177">
      <w:pPr>
        <w:pStyle w:val="CommentText"/>
      </w:pPr>
      <w:r>
        <w:rPr>
          <w:rStyle w:val="CommentReference"/>
        </w:rPr>
        <w:annotationRef/>
      </w:r>
      <w:r>
        <w:rPr>
          <w:rStyle w:val="CommentReference"/>
        </w:rPr>
        <w:t>This code looks like it was borrowed from a stackexchange thread or a blog. When I do this I try to put the web address of the website in a comment above the code in case I need to find it again later. Especially if the code is a bit difficult to follow.</w:t>
      </w:r>
    </w:p>
  </w:comment>
  <w:comment w:id="37" w:author="Mark Adkins" w:date="2020-11-05T23:34:00Z" w:initials="MA">
    <w:p w14:paraId="037EA4DB" w14:textId="6C0B1E50" w:rsidR="002A2177" w:rsidRDefault="002A2177">
      <w:pPr>
        <w:pStyle w:val="CommentText"/>
      </w:pPr>
      <w:r>
        <w:rPr>
          <w:rStyle w:val="CommentReference"/>
        </w:rPr>
        <w:annotationRef/>
      </w:r>
      <w:r>
        <w:t>Usually, this kind of theme code goes right inside the theme function at the end of a ggplot chain.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9D0D14" w15:done="0"/>
  <w15:commentEx w15:paraId="01516516" w15:done="0"/>
  <w15:commentEx w15:paraId="05A3CE1D" w15:done="0"/>
  <w15:commentEx w15:paraId="76F07B0B" w15:done="0"/>
  <w15:commentEx w15:paraId="10AF3539" w15:done="0"/>
  <w15:commentEx w15:paraId="7EBAE967" w15:done="0"/>
  <w15:commentEx w15:paraId="57CF2D4E" w15:done="0"/>
  <w15:commentEx w15:paraId="6A9101CD" w15:done="0"/>
  <w15:commentEx w15:paraId="0AACD633" w15:done="0"/>
  <w15:commentEx w15:paraId="377A777A" w15:done="0"/>
  <w15:commentEx w15:paraId="4E62C524" w15:done="0"/>
  <w15:commentEx w15:paraId="17771C20" w15:done="0"/>
  <w15:commentEx w15:paraId="05974395" w15:done="0"/>
  <w15:commentEx w15:paraId="4EC23752" w15:done="0"/>
  <w15:commentEx w15:paraId="46929C6A" w15:done="0"/>
  <w15:commentEx w15:paraId="3078B648" w15:done="0"/>
  <w15:commentEx w15:paraId="454B0D56" w15:done="0"/>
  <w15:commentEx w15:paraId="738F39BD" w15:done="0"/>
  <w15:commentEx w15:paraId="188FAB0D" w15:done="0"/>
  <w15:commentEx w15:paraId="2C491CE3" w15:done="0"/>
  <w15:commentEx w15:paraId="18077533" w15:done="0"/>
  <w15:commentEx w15:paraId="4077916B" w15:done="0"/>
  <w15:commentEx w15:paraId="037EA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9D0D14" w16cid:durableId="234EED87"/>
  <w16cid:commentId w16cid:paraId="01516516" w16cid:durableId="234EEE31"/>
  <w16cid:commentId w16cid:paraId="05A3CE1D" w16cid:durableId="234EEFEA"/>
  <w16cid:commentId w16cid:paraId="76F07B0B" w16cid:durableId="234EF144"/>
  <w16cid:commentId w16cid:paraId="10AF3539" w16cid:durableId="2351AE50"/>
  <w16cid:commentId w16cid:paraId="7EBAE967" w16cid:durableId="234EF231"/>
  <w16cid:commentId w16cid:paraId="57CF2D4E" w16cid:durableId="234EF3A3"/>
  <w16cid:commentId w16cid:paraId="6A9101CD" w16cid:durableId="234EF488"/>
  <w16cid:commentId w16cid:paraId="0AACD633" w16cid:durableId="234EF572"/>
  <w16cid:commentId w16cid:paraId="377A777A" w16cid:durableId="234EF615"/>
  <w16cid:commentId w16cid:paraId="4E62C524" w16cid:durableId="234EF670"/>
  <w16cid:commentId w16cid:paraId="17771C20" w16cid:durableId="234EFFFA"/>
  <w16cid:commentId w16cid:paraId="05974395" w16cid:durableId="234F015A"/>
  <w16cid:commentId w16cid:paraId="4EC23752" w16cid:durableId="234F0134"/>
  <w16cid:commentId w16cid:paraId="46929C6A" w16cid:durableId="234F06CA"/>
  <w16cid:commentId w16cid:paraId="3078B648" w16cid:durableId="234F06A5"/>
  <w16cid:commentId w16cid:paraId="454B0D56" w16cid:durableId="234F07D7"/>
  <w16cid:commentId w16cid:paraId="738F39BD" w16cid:durableId="234F0803"/>
  <w16cid:commentId w16cid:paraId="188FAB0D" w16cid:durableId="234F0851"/>
  <w16cid:commentId w16cid:paraId="2C491CE3" w16cid:durableId="234F0868"/>
  <w16cid:commentId w16cid:paraId="18077533" w16cid:durableId="234F0946"/>
  <w16cid:commentId w16cid:paraId="4077916B" w16cid:durableId="234F09CA"/>
  <w16cid:commentId w16cid:paraId="037EA4DB" w16cid:durableId="234F0A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65D05" w14:textId="77777777" w:rsidR="00422056" w:rsidRDefault="00422056">
      <w:pPr>
        <w:spacing w:line="240" w:lineRule="auto"/>
      </w:pPr>
      <w:r>
        <w:separator/>
      </w:r>
    </w:p>
  </w:endnote>
  <w:endnote w:type="continuationSeparator" w:id="0">
    <w:p w14:paraId="1A170880" w14:textId="77777777" w:rsidR="00422056" w:rsidRDefault="00422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7E330" w14:textId="77777777" w:rsidR="00422056" w:rsidRDefault="00422056">
      <w:pPr>
        <w:spacing w:line="240" w:lineRule="auto"/>
      </w:pPr>
      <w:r>
        <w:separator/>
      </w:r>
    </w:p>
  </w:footnote>
  <w:footnote w:type="continuationSeparator" w:id="0">
    <w:p w14:paraId="5E16321B" w14:textId="77777777" w:rsidR="00422056" w:rsidRDefault="004220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931369"/>
      <w:docPartObj>
        <w:docPartGallery w:val="Page Numbers (Top of Page)"/>
        <w:docPartUnique/>
      </w:docPartObj>
    </w:sdtPr>
    <w:sdtEndPr>
      <w:rPr>
        <w:rStyle w:val="PageNumber"/>
      </w:rPr>
    </w:sdtEndPr>
    <w:sdtContent>
      <w:p w14:paraId="359AB637" w14:textId="2A4D7F86" w:rsidR="00EB41B7" w:rsidRDefault="00EB41B7" w:rsidP="009665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E3B3EB" w14:textId="77777777" w:rsidR="00EB41B7" w:rsidRDefault="00EB41B7" w:rsidP="00EB41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Bidi" w:hAnsiTheme="majorBidi" w:cstheme="majorBidi"/>
      </w:rPr>
      <w:id w:val="350384107"/>
      <w:docPartObj>
        <w:docPartGallery w:val="Page Numbers (Top of Page)"/>
        <w:docPartUnique/>
      </w:docPartObj>
    </w:sdtPr>
    <w:sdtEndPr>
      <w:rPr>
        <w:rStyle w:val="PageNumber"/>
      </w:rPr>
    </w:sdtEndPr>
    <w:sdtContent>
      <w:p w14:paraId="205EF98D" w14:textId="01917C5B" w:rsidR="00EB41B7" w:rsidRPr="00EB41B7" w:rsidRDefault="00EB41B7" w:rsidP="0096654D">
        <w:pPr>
          <w:pStyle w:val="Header"/>
          <w:framePr w:wrap="none" w:vAnchor="text" w:hAnchor="margin" w:xAlign="right" w:y="1"/>
          <w:rPr>
            <w:rStyle w:val="PageNumber"/>
            <w:rFonts w:asciiTheme="majorBidi" w:hAnsiTheme="majorBidi" w:cstheme="majorBidi"/>
          </w:rPr>
        </w:pPr>
        <w:r w:rsidRPr="00EB41B7">
          <w:rPr>
            <w:rStyle w:val="PageNumber"/>
            <w:rFonts w:asciiTheme="majorBidi" w:hAnsiTheme="majorBidi" w:cstheme="majorBidi"/>
          </w:rPr>
          <w:fldChar w:fldCharType="begin"/>
        </w:r>
        <w:r w:rsidRPr="00EB41B7">
          <w:rPr>
            <w:rStyle w:val="PageNumber"/>
            <w:rFonts w:asciiTheme="majorBidi" w:hAnsiTheme="majorBidi" w:cstheme="majorBidi"/>
          </w:rPr>
          <w:instrText xml:space="preserve"> PAGE </w:instrText>
        </w:r>
        <w:r w:rsidRPr="00EB41B7">
          <w:rPr>
            <w:rStyle w:val="PageNumber"/>
            <w:rFonts w:asciiTheme="majorBidi" w:hAnsiTheme="majorBidi" w:cstheme="majorBidi"/>
          </w:rPr>
          <w:fldChar w:fldCharType="separate"/>
        </w:r>
        <w:r w:rsidRPr="00EB41B7">
          <w:rPr>
            <w:rStyle w:val="PageNumber"/>
            <w:rFonts w:asciiTheme="majorBidi" w:hAnsiTheme="majorBidi" w:cstheme="majorBidi"/>
            <w:noProof/>
          </w:rPr>
          <w:t>18</w:t>
        </w:r>
        <w:r w:rsidRPr="00EB41B7">
          <w:rPr>
            <w:rStyle w:val="PageNumber"/>
            <w:rFonts w:asciiTheme="majorBidi" w:hAnsiTheme="majorBidi" w:cstheme="majorBidi"/>
          </w:rPr>
          <w:fldChar w:fldCharType="end"/>
        </w:r>
      </w:p>
    </w:sdtContent>
  </w:sdt>
  <w:p w14:paraId="00000037" w14:textId="5B07FFC9" w:rsidR="0046579B" w:rsidRPr="00EB41B7" w:rsidRDefault="00FF6A5C" w:rsidP="00EB41B7">
    <w:pPr>
      <w:ind w:right="360"/>
      <w:rPr>
        <w:rFonts w:asciiTheme="majorBidi" w:hAnsiTheme="majorBidi" w:cstheme="majorBidi"/>
      </w:rPr>
    </w:pPr>
    <w:r>
      <w:rPr>
        <w:rFonts w:asciiTheme="majorBidi" w:hAnsiTheme="majorBidi" w:cstheme="majorBidi"/>
      </w:rPr>
      <w:t xml:space="preserve">COVID-19 </w:t>
    </w:r>
    <w:r w:rsidR="00C91684">
      <w:rPr>
        <w:rFonts w:asciiTheme="majorBidi" w:hAnsiTheme="majorBidi" w:cstheme="majorBidi"/>
      </w:rPr>
      <w:t>MOBILITY REPORTS FOR ONTARIO</w:t>
    </w:r>
    <w:r w:rsidR="00EB41B7" w:rsidRPr="00EB41B7">
      <w:rPr>
        <w:rFonts w:asciiTheme="majorBidi" w:hAnsiTheme="majorBidi" w:cstheme="majorBidi"/>
      </w:rPr>
      <w:ptab w:relativeTo="margin" w:alignment="center" w:leader="none"/>
    </w:r>
    <w:r w:rsidR="00EB41B7" w:rsidRPr="00EB41B7">
      <w:rPr>
        <w:rFonts w:asciiTheme="majorBidi" w:hAnsiTheme="majorBidi" w:cstheme="majorBidi"/>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Bidi" w:hAnsiTheme="majorBidi" w:cstheme="majorBidi"/>
      </w:rPr>
      <w:id w:val="2146074516"/>
      <w:docPartObj>
        <w:docPartGallery w:val="Page Numbers (Top of Page)"/>
        <w:docPartUnique/>
      </w:docPartObj>
    </w:sdtPr>
    <w:sdtEndPr>
      <w:rPr>
        <w:rStyle w:val="PageNumber"/>
      </w:rPr>
    </w:sdtEndPr>
    <w:sdtContent>
      <w:p w14:paraId="6A7197EB" w14:textId="44224AC4" w:rsidR="00EB41B7" w:rsidRPr="00EB41B7" w:rsidRDefault="00EB41B7" w:rsidP="0096654D">
        <w:pPr>
          <w:pStyle w:val="Header"/>
          <w:framePr w:wrap="none" w:vAnchor="text" w:hAnchor="margin" w:xAlign="right" w:y="1"/>
          <w:rPr>
            <w:rStyle w:val="PageNumber"/>
            <w:rFonts w:asciiTheme="majorBidi" w:hAnsiTheme="majorBidi" w:cstheme="majorBidi"/>
          </w:rPr>
        </w:pPr>
        <w:r w:rsidRPr="00EB41B7">
          <w:rPr>
            <w:rStyle w:val="PageNumber"/>
            <w:rFonts w:asciiTheme="majorBidi" w:hAnsiTheme="majorBidi" w:cstheme="majorBidi"/>
          </w:rPr>
          <w:fldChar w:fldCharType="begin"/>
        </w:r>
        <w:r w:rsidRPr="00EB41B7">
          <w:rPr>
            <w:rStyle w:val="PageNumber"/>
            <w:rFonts w:asciiTheme="majorBidi" w:hAnsiTheme="majorBidi" w:cstheme="majorBidi"/>
          </w:rPr>
          <w:instrText xml:space="preserve"> PAGE </w:instrText>
        </w:r>
        <w:r w:rsidRPr="00EB41B7">
          <w:rPr>
            <w:rStyle w:val="PageNumber"/>
            <w:rFonts w:asciiTheme="majorBidi" w:hAnsiTheme="majorBidi" w:cstheme="majorBidi"/>
          </w:rPr>
          <w:fldChar w:fldCharType="separate"/>
        </w:r>
        <w:r w:rsidRPr="00EB41B7">
          <w:rPr>
            <w:rStyle w:val="PageNumber"/>
            <w:rFonts w:asciiTheme="majorBidi" w:hAnsiTheme="majorBidi" w:cstheme="majorBidi"/>
            <w:noProof/>
          </w:rPr>
          <w:t>1</w:t>
        </w:r>
        <w:r w:rsidRPr="00EB41B7">
          <w:rPr>
            <w:rStyle w:val="PageNumber"/>
            <w:rFonts w:asciiTheme="majorBidi" w:hAnsiTheme="majorBidi" w:cstheme="majorBidi"/>
          </w:rPr>
          <w:fldChar w:fldCharType="end"/>
        </w:r>
      </w:p>
    </w:sdtContent>
  </w:sdt>
  <w:p w14:paraId="5C9B52DD" w14:textId="1B923882" w:rsidR="00EB41B7" w:rsidRPr="00EB41B7" w:rsidRDefault="00EB41B7" w:rsidP="00EB41B7">
    <w:pPr>
      <w:pStyle w:val="Header"/>
      <w:ind w:right="360"/>
      <w:rPr>
        <w:rFonts w:asciiTheme="majorBidi" w:hAnsiTheme="majorBidi" w:cstheme="majorBidi"/>
        <w:lang w:val="en-CA"/>
      </w:rPr>
    </w:pPr>
    <w:r w:rsidRPr="00EB41B7">
      <w:rPr>
        <w:rFonts w:asciiTheme="majorBidi" w:hAnsiTheme="majorBidi" w:cstheme="majorBidi"/>
        <w:lang w:val="en-CA"/>
      </w:rPr>
      <w:t>R</w:t>
    </w:r>
    <w:r w:rsidR="008065A5">
      <w:rPr>
        <w:rFonts w:asciiTheme="majorBidi" w:hAnsiTheme="majorBidi" w:cstheme="majorBidi"/>
        <w:lang w:val="en-CA"/>
      </w:rPr>
      <w:t>unning Head</w:t>
    </w:r>
    <w:r w:rsidRPr="00EB41B7">
      <w:rPr>
        <w:rFonts w:asciiTheme="majorBidi" w:hAnsiTheme="majorBidi" w:cstheme="majorBidi"/>
        <w:lang w:val="en-CA"/>
      </w:rPr>
      <w:t xml:space="preserve">: </w:t>
    </w:r>
    <w:r w:rsidR="00FF6A5C">
      <w:rPr>
        <w:rFonts w:asciiTheme="majorBidi" w:hAnsiTheme="majorBidi" w:cstheme="majorBidi"/>
        <w:lang w:val="en-CA"/>
      </w:rPr>
      <w:t xml:space="preserve">COVID-19 </w:t>
    </w:r>
    <w:r w:rsidR="00C91684">
      <w:rPr>
        <w:rFonts w:asciiTheme="majorBidi" w:hAnsiTheme="majorBidi" w:cstheme="majorBidi"/>
        <w:lang w:val="en-CA"/>
      </w:rPr>
      <w:t>MOBILITY REPORTS FOR ONTARIO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D5A"/>
    <w:multiLevelType w:val="multilevel"/>
    <w:tmpl w:val="6A2C7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F262DA"/>
    <w:multiLevelType w:val="multilevel"/>
    <w:tmpl w:val="37BC8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Adkins">
    <w15:presenceInfo w15:providerId="Windows Live" w15:userId="a027bffc356b7a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79B"/>
    <w:rsid w:val="00002AC8"/>
    <w:rsid w:val="000204CB"/>
    <w:rsid w:val="00033F5E"/>
    <w:rsid w:val="00046596"/>
    <w:rsid w:val="00046C00"/>
    <w:rsid w:val="000504CA"/>
    <w:rsid w:val="00084573"/>
    <w:rsid w:val="00092E9C"/>
    <w:rsid w:val="000B5DB7"/>
    <w:rsid w:val="000C0815"/>
    <w:rsid w:val="000C0A53"/>
    <w:rsid w:val="000D4008"/>
    <w:rsid w:val="000E2473"/>
    <w:rsid w:val="000E51C5"/>
    <w:rsid w:val="000E7101"/>
    <w:rsid w:val="000F7596"/>
    <w:rsid w:val="00123D9C"/>
    <w:rsid w:val="00137937"/>
    <w:rsid w:val="0014299C"/>
    <w:rsid w:val="001429AE"/>
    <w:rsid w:val="001464BD"/>
    <w:rsid w:val="00147DC2"/>
    <w:rsid w:val="00151F58"/>
    <w:rsid w:val="0015338A"/>
    <w:rsid w:val="00154B18"/>
    <w:rsid w:val="001828EA"/>
    <w:rsid w:val="00184341"/>
    <w:rsid w:val="0018751A"/>
    <w:rsid w:val="00191457"/>
    <w:rsid w:val="001A4393"/>
    <w:rsid w:val="001B3507"/>
    <w:rsid w:val="001D3E52"/>
    <w:rsid w:val="001E0B89"/>
    <w:rsid w:val="001F750B"/>
    <w:rsid w:val="00225806"/>
    <w:rsid w:val="002263B6"/>
    <w:rsid w:val="00246460"/>
    <w:rsid w:val="00286448"/>
    <w:rsid w:val="00293067"/>
    <w:rsid w:val="002A2177"/>
    <w:rsid w:val="002A254C"/>
    <w:rsid w:val="002C2564"/>
    <w:rsid w:val="002C2B60"/>
    <w:rsid w:val="002F1285"/>
    <w:rsid w:val="002F7F00"/>
    <w:rsid w:val="00304F46"/>
    <w:rsid w:val="003157B7"/>
    <w:rsid w:val="00320895"/>
    <w:rsid w:val="00335803"/>
    <w:rsid w:val="00356F2F"/>
    <w:rsid w:val="003629CD"/>
    <w:rsid w:val="00364218"/>
    <w:rsid w:val="00377181"/>
    <w:rsid w:val="00397F0B"/>
    <w:rsid w:val="00397F61"/>
    <w:rsid w:val="003C1AEE"/>
    <w:rsid w:val="003C3DAD"/>
    <w:rsid w:val="003D15D2"/>
    <w:rsid w:val="003D24BC"/>
    <w:rsid w:val="003D653C"/>
    <w:rsid w:val="003E6A22"/>
    <w:rsid w:val="003F6A56"/>
    <w:rsid w:val="00422056"/>
    <w:rsid w:val="0042489A"/>
    <w:rsid w:val="004256D9"/>
    <w:rsid w:val="00436DB3"/>
    <w:rsid w:val="0046579B"/>
    <w:rsid w:val="004671BE"/>
    <w:rsid w:val="00467C70"/>
    <w:rsid w:val="00477E8A"/>
    <w:rsid w:val="00495EC7"/>
    <w:rsid w:val="004B570D"/>
    <w:rsid w:val="004B7697"/>
    <w:rsid w:val="004D0233"/>
    <w:rsid w:val="00510B5B"/>
    <w:rsid w:val="0052355C"/>
    <w:rsid w:val="00527F07"/>
    <w:rsid w:val="00542290"/>
    <w:rsid w:val="00542608"/>
    <w:rsid w:val="005461B2"/>
    <w:rsid w:val="00560045"/>
    <w:rsid w:val="005879E2"/>
    <w:rsid w:val="005B2949"/>
    <w:rsid w:val="005C3B62"/>
    <w:rsid w:val="005E23DC"/>
    <w:rsid w:val="00600464"/>
    <w:rsid w:val="006025F9"/>
    <w:rsid w:val="00613AAF"/>
    <w:rsid w:val="006234ED"/>
    <w:rsid w:val="006248CE"/>
    <w:rsid w:val="00645D55"/>
    <w:rsid w:val="00667B87"/>
    <w:rsid w:val="006706CC"/>
    <w:rsid w:val="006C17E2"/>
    <w:rsid w:val="006F0E47"/>
    <w:rsid w:val="007158E4"/>
    <w:rsid w:val="007452E6"/>
    <w:rsid w:val="0077422C"/>
    <w:rsid w:val="007C2772"/>
    <w:rsid w:val="007E0827"/>
    <w:rsid w:val="008065A5"/>
    <w:rsid w:val="00816DB9"/>
    <w:rsid w:val="00833A15"/>
    <w:rsid w:val="00835486"/>
    <w:rsid w:val="0083626B"/>
    <w:rsid w:val="00843768"/>
    <w:rsid w:val="00854701"/>
    <w:rsid w:val="008817E9"/>
    <w:rsid w:val="0088576E"/>
    <w:rsid w:val="008925AF"/>
    <w:rsid w:val="00893819"/>
    <w:rsid w:val="008C64B0"/>
    <w:rsid w:val="008D02A3"/>
    <w:rsid w:val="008D1D73"/>
    <w:rsid w:val="008D7BB2"/>
    <w:rsid w:val="008E156F"/>
    <w:rsid w:val="008E6172"/>
    <w:rsid w:val="009021F5"/>
    <w:rsid w:val="0091142D"/>
    <w:rsid w:val="009241F8"/>
    <w:rsid w:val="00924DD0"/>
    <w:rsid w:val="0093733C"/>
    <w:rsid w:val="00945151"/>
    <w:rsid w:val="00947FB7"/>
    <w:rsid w:val="009562EA"/>
    <w:rsid w:val="00960B55"/>
    <w:rsid w:val="00985EFE"/>
    <w:rsid w:val="009954A3"/>
    <w:rsid w:val="00997A15"/>
    <w:rsid w:val="009B54B0"/>
    <w:rsid w:val="00A07B83"/>
    <w:rsid w:val="00A3248C"/>
    <w:rsid w:val="00A4235C"/>
    <w:rsid w:val="00A77909"/>
    <w:rsid w:val="00A916CE"/>
    <w:rsid w:val="00AB1FCE"/>
    <w:rsid w:val="00AF3294"/>
    <w:rsid w:val="00B01E41"/>
    <w:rsid w:val="00B02EB2"/>
    <w:rsid w:val="00B0430A"/>
    <w:rsid w:val="00B11150"/>
    <w:rsid w:val="00B123A0"/>
    <w:rsid w:val="00B22C5D"/>
    <w:rsid w:val="00B230B6"/>
    <w:rsid w:val="00B314C7"/>
    <w:rsid w:val="00B359E0"/>
    <w:rsid w:val="00B454A6"/>
    <w:rsid w:val="00B63AB4"/>
    <w:rsid w:val="00B72C40"/>
    <w:rsid w:val="00B820D8"/>
    <w:rsid w:val="00B826E0"/>
    <w:rsid w:val="00B86D42"/>
    <w:rsid w:val="00B87A0B"/>
    <w:rsid w:val="00B931D3"/>
    <w:rsid w:val="00B96551"/>
    <w:rsid w:val="00BA4F17"/>
    <w:rsid w:val="00BA69D0"/>
    <w:rsid w:val="00BB5EAA"/>
    <w:rsid w:val="00BE2EF3"/>
    <w:rsid w:val="00BE51AF"/>
    <w:rsid w:val="00BE5B68"/>
    <w:rsid w:val="00C026AF"/>
    <w:rsid w:val="00C03F27"/>
    <w:rsid w:val="00C232C2"/>
    <w:rsid w:val="00C266DA"/>
    <w:rsid w:val="00C321C5"/>
    <w:rsid w:val="00C566C1"/>
    <w:rsid w:val="00C704B9"/>
    <w:rsid w:val="00C91684"/>
    <w:rsid w:val="00CA6E99"/>
    <w:rsid w:val="00CC3F65"/>
    <w:rsid w:val="00D10A2A"/>
    <w:rsid w:val="00D10FF3"/>
    <w:rsid w:val="00D16315"/>
    <w:rsid w:val="00D33241"/>
    <w:rsid w:val="00D35A1A"/>
    <w:rsid w:val="00D52A26"/>
    <w:rsid w:val="00D54BA7"/>
    <w:rsid w:val="00D73C87"/>
    <w:rsid w:val="00D94E3E"/>
    <w:rsid w:val="00DA6C81"/>
    <w:rsid w:val="00DB1D61"/>
    <w:rsid w:val="00DB5009"/>
    <w:rsid w:val="00DF0261"/>
    <w:rsid w:val="00E0028E"/>
    <w:rsid w:val="00E059DB"/>
    <w:rsid w:val="00E16185"/>
    <w:rsid w:val="00E24C5B"/>
    <w:rsid w:val="00E36C56"/>
    <w:rsid w:val="00E46D16"/>
    <w:rsid w:val="00E642EF"/>
    <w:rsid w:val="00EA1270"/>
    <w:rsid w:val="00EB41B7"/>
    <w:rsid w:val="00EC1433"/>
    <w:rsid w:val="00EC2945"/>
    <w:rsid w:val="00EC3580"/>
    <w:rsid w:val="00F0290F"/>
    <w:rsid w:val="00F25EBF"/>
    <w:rsid w:val="00F314FB"/>
    <w:rsid w:val="00F555FA"/>
    <w:rsid w:val="00F56AD6"/>
    <w:rsid w:val="00F63A81"/>
    <w:rsid w:val="00F86A73"/>
    <w:rsid w:val="00F9336D"/>
    <w:rsid w:val="00FA796B"/>
    <w:rsid w:val="00FA7B4A"/>
    <w:rsid w:val="00FF5852"/>
    <w:rsid w:val="00FF6A5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95C2"/>
  <w15:docId w15:val="{103E11D7-AACD-824B-B7C2-0E764C09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VerbatimChar">
    <w:name w:val="Verbatim Char"/>
    <w:basedOn w:val="DefaultParagraphFont"/>
    <w:link w:val="SourceCode"/>
    <w:rsid w:val="00F9336D"/>
    <w:rPr>
      <w:rFonts w:ascii="Consolas" w:hAnsi="Consolas"/>
      <w:shd w:val="clear" w:color="auto" w:fill="F8F8F8"/>
    </w:rPr>
  </w:style>
  <w:style w:type="paragraph" w:customStyle="1" w:styleId="SourceCode">
    <w:name w:val="Source Code"/>
    <w:basedOn w:val="Normal"/>
    <w:link w:val="VerbatimChar"/>
    <w:rsid w:val="00F9336D"/>
    <w:pPr>
      <w:shd w:val="clear" w:color="auto" w:fill="F8F8F8"/>
      <w:wordWrap w:val="0"/>
      <w:spacing w:after="200" w:line="240" w:lineRule="auto"/>
    </w:pPr>
    <w:rPr>
      <w:rFonts w:ascii="Consolas" w:hAnsi="Consolas"/>
    </w:rPr>
  </w:style>
  <w:style w:type="character" w:customStyle="1" w:styleId="KeywordTok">
    <w:name w:val="KeywordTok"/>
    <w:basedOn w:val="VerbatimChar"/>
    <w:rsid w:val="00F9336D"/>
    <w:rPr>
      <w:rFonts w:ascii="Consolas" w:hAnsi="Consolas"/>
      <w:b/>
      <w:color w:val="204A87"/>
      <w:shd w:val="clear" w:color="auto" w:fill="F8F8F8"/>
    </w:rPr>
  </w:style>
  <w:style w:type="character" w:customStyle="1" w:styleId="DataTypeTok">
    <w:name w:val="DataTypeTok"/>
    <w:basedOn w:val="VerbatimChar"/>
    <w:rsid w:val="00F9336D"/>
    <w:rPr>
      <w:rFonts w:ascii="Consolas" w:hAnsi="Consolas"/>
      <w:color w:val="204A87"/>
      <w:shd w:val="clear" w:color="auto" w:fill="F8F8F8"/>
    </w:rPr>
  </w:style>
  <w:style w:type="character" w:customStyle="1" w:styleId="DecValTok">
    <w:name w:val="DecValTok"/>
    <w:basedOn w:val="VerbatimChar"/>
    <w:rsid w:val="00F9336D"/>
    <w:rPr>
      <w:rFonts w:ascii="Consolas" w:hAnsi="Consolas"/>
      <w:color w:val="0000CF"/>
      <w:shd w:val="clear" w:color="auto" w:fill="F8F8F8"/>
    </w:rPr>
  </w:style>
  <w:style w:type="character" w:customStyle="1" w:styleId="FloatTok">
    <w:name w:val="FloatTok"/>
    <w:basedOn w:val="VerbatimChar"/>
    <w:rsid w:val="00F9336D"/>
    <w:rPr>
      <w:rFonts w:ascii="Consolas" w:hAnsi="Consolas"/>
      <w:color w:val="0000CF"/>
      <w:shd w:val="clear" w:color="auto" w:fill="F8F8F8"/>
    </w:rPr>
  </w:style>
  <w:style w:type="character" w:customStyle="1" w:styleId="StringTok">
    <w:name w:val="StringTok"/>
    <w:basedOn w:val="VerbatimChar"/>
    <w:rsid w:val="00F9336D"/>
    <w:rPr>
      <w:rFonts w:ascii="Consolas" w:hAnsi="Consolas"/>
      <w:color w:val="4E9A06"/>
      <w:shd w:val="clear" w:color="auto" w:fill="F8F8F8"/>
    </w:rPr>
  </w:style>
  <w:style w:type="character" w:customStyle="1" w:styleId="CommentTok">
    <w:name w:val="CommentTok"/>
    <w:basedOn w:val="VerbatimChar"/>
    <w:rsid w:val="00F9336D"/>
    <w:rPr>
      <w:rFonts w:ascii="Consolas" w:hAnsi="Consolas"/>
      <w:i/>
      <w:color w:val="8F5902"/>
      <w:shd w:val="clear" w:color="auto" w:fill="F8F8F8"/>
    </w:rPr>
  </w:style>
  <w:style w:type="character" w:customStyle="1" w:styleId="OperatorTok">
    <w:name w:val="OperatorTok"/>
    <w:basedOn w:val="VerbatimChar"/>
    <w:rsid w:val="00F9336D"/>
    <w:rPr>
      <w:rFonts w:ascii="Consolas" w:hAnsi="Consolas"/>
      <w:b/>
      <w:color w:val="CE5C00"/>
      <w:shd w:val="clear" w:color="auto" w:fill="F8F8F8"/>
    </w:rPr>
  </w:style>
  <w:style w:type="character" w:customStyle="1" w:styleId="NormalTok">
    <w:name w:val="NormalTok"/>
    <w:basedOn w:val="VerbatimChar"/>
    <w:rsid w:val="00F9336D"/>
    <w:rPr>
      <w:rFonts w:ascii="Consolas" w:hAnsi="Consolas"/>
      <w:shd w:val="clear" w:color="auto" w:fill="F8F8F8"/>
    </w:rPr>
  </w:style>
  <w:style w:type="paragraph" w:styleId="Header">
    <w:name w:val="header"/>
    <w:basedOn w:val="Normal"/>
    <w:link w:val="HeaderChar"/>
    <w:uiPriority w:val="99"/>
    <w:unhideWhenUsed/>
    <w:rsid w:val="00EB41B7"/>
    <w:pPr>
      <w:tabs>
        <w:tab w:val="center" w:pos="4680"/>
        <w:tab w:val="right" w:pos="9360"/>
      </w:tabs>
      <w:spacing w:line="240" w:lineRule="auto"/>
    </w:pPr>
  </w:style>
  <w:style w:type="character" w:customStyle="1" w:styleId="HeaderChar">
    <w:name w:val="Header Char"/>
    <w:basedOn w:val="DefaultParagraphFont"/>
    <w:link w:val="Header"/>
    <w:uiPriority w:val="99"/>
    <w:rsid w:val="00EB41B7"/>
  </w:style>
  <w:style w:type="paragraph" w:styleId="Footer">
    <w:name w:val="footer"/>
    <w:basedOn w:val="Normal"/>
    <w:link w:val="FooterChar"/>
    <w:uiPriority w:val="99"/>
    <w:unhideWhenUsed/>
    <w:rsid w:val="00EB41B7"/>
    <w:pPr>
      <w:tabs>
        <w:tab w:val="center" w:pos="4680"/>
        <w:tab w:val="right" w:pos="9360"/>
      </w:tabs>
      <w:spacing w:line="240" w:lineRule="auto"/>
    </w:pPr>
  </w:style>
  <w:style w:type="character" w:customStyle="1" w:styleId="FooterChar">
    <w:name w:val="Footer Char"/>
    <w:basedOn w:val="DefaultParagraphFont"/>
    <w:link w:val="Footer"/>
    <w:uiPriority w:val="99"/>
    <w:rsid w:val="00EB41B7"/>
  </w:style>
  <w:style w:type="character" w:styleId="PageNumber">
    <w:name w:val="page number"/>
    <w:basedOn w:val="DefaultParagraphFont"/>
    <w:uiPriority w:val="99"/>
    <w:semiHidden/>
    <w:unhideWhenUsed/>
    <w:rsid w:val="00EB41B7"/>
  </w:style>
  <w:style w:type="character" w:styleId="CommentReference">
    <w:name w:val="annotation reference"/>
    <w:basedOn w:val="DefaultParagraphFont"/>
    <w:uiPriority w:val="99"/>
    <w:semiHidden/>
    <w:unhideWhenUsed/>
    <w:rsid w:val="00467C70"/>
    <w:rPr>
      <w:sz w:val="16"/>
      <w:szCs w:val="16"/>
    </w:rPr>
  </w:style>
  <w:style w:type="paragraph" w:styleId="CommentText">
    <w:name w:val="annotation text"/>
    <w:basedOn w:val="Normal"/>
    <w:link w:val="CommentTextChar"/>
    <w:uiPriority w:val="99"/>
    <w:semiHidden/>
    <w:unhideWhenUsed/>
    <w:rsid w:val="00467C70"/>
    <w:pPr>
      <w:spacing w:line="240" w:lineRule="auto"/>
    </w:pPr>
    <w:rPr>
      <w:sz w:val="20"/>
      <w:szCs w:val="20"/>
    </w:rPr>
  </w:style>
  <w:style w:type="character" w:customStyle="1" w:styleId="CommentTextChar">
    <w:name w:val="Comment Text Char"/>
    <w:basedOn w:val="DefaultParagraphFont"/>
    <w:link w:val="CommentText"/>
    <w:uiPriority w:val="99"/>
    <w:semiHidden/>
    <w:rsid w:val="00467C70"/>
    <w:rPr>
      <w:sz w:val="20"/>
      <w:szCs w:val="20"/>
    </w:rPr>
  </w:style>
  <w:style w:type="paragraph" w:styleId="CommentSubject">
    <w:name w:val="annotation subject"/>
    <w:basedOn w:val="CommentText"/>
    <w:next w:val="CommentText"/>
    <w:link w:val="CommentSubjectChar"/>
    <w:uiPriority w:val="99"/>
    <w:semiHidden/>
    <w:unhideWhenUsed/>
    <w:rsid w:val="00467C70"/>
    <w:rPr>
      <w:b/>
      <w:bCs/>
    </w:rPr>
  </w:style>
  <w:style w:type="character" w:customStyle="1" w:styleId="CommentSubjectChar">
    <w:name w:val="Comment Subject Char"/>
    <w:basedOn w:val="CommentTextChar"/>
    <w:link w:val="CommentSubject"/>
    <w:uiPriority w:val="99"/>
    <w:semiHidden/>
    <w:rsid w:val="00467C70"/>
    <w:rPr>
      <w:b/>
      <w:bCs/>
      <w:sz w:val="20"/>
      <w:szCs w:val="20"/>
    </w:rPr>
  </w:style>
  <w:style w:type="paragraph" w:styleId="BalloonText">
    <w:name w:val="Balloon Text"/>
    <w:basedOn w:val="Normal"/>
    <w:link w:val="BalloonTextChar"/>
    <w:uiPriority w:val="99"/>
    <w:semiHidden/>
    <w:unhideWhenUsed/>
    <w:rsid w:val="00467C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19</Pages>
  <Words>6149</Words>
  <Characters>35050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Adkins</cp:lastModifiedBy>
  <cp:revision>4</cp:revision>
  <dcterms:created xsi:type="dcterms:W3CDTF">2020-11-04T22:07:00Z</dcterms:created>
  <dcterms:modified xsi:type="dcterms:W3CDTF">2020-11-08T04:38:00Z</dcterms:modified>
</cp:coreProperties>
</file>